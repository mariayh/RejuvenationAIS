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206" w:rsidRPr="006A7206" w:rsidRDefault="006A7206" w:rsidP="00CB4052">
      <w:pPr>
        <w:pStyle w:val="3"/>
        <w:spacing w:beforeLines="50" w:afterLines="50" w:line="300" w:lineRule="auto"/>
        <w:ind w:left="142" w:firstLine="0"/>
        <w:rPr>
          <w:rFonts w:ascii="Times New Roman" w:eastAsia="黑体" w:hAnsi="黑体"/>
          <w:sz w:val="28"/>
        </w:rPr>
        <w:pPrChange w:id="0" w:author="mariayh" w:date="2012-03-13T05:50:00Z">
          <w:pPr>
            <w:pStyle w:val="3"/>
            <w:spacing w:beforeLines="50" w:afterLines="50" w:line="300" w:lineRule="auto"/>
            <w:ind w:left="142" w:firstLine="0"/>
          </w:pPr>
        </w:pPrChange>
      </w:pPr>
      <w:bookmarkStart w:id="1" w:name="_Toc319086271"/>
      <w:r>
        <w:rPr>
          <w:rFonts w:ascii="Times New Roman" w:eastAsia="黑体" w:hAnsi="黑体" w:hint="eastAsia"/>
          <w:sz w:val="28"/>
        </w:rPr>
        <w:t>导致软件衰退的因素</w:t>
      </w:r>
    </w:p>
    <w:p w:rsidR="006A7206" w:rsidRDefault="006A7206" w:rsidP="006A7206">
      <w:pPr>
        <w:spacing w:line="300" w:lineRule="auto"/>
        <w:ind w:firstLineChars="200" w:firstLine="480"/>
        <w:rPr>
          <w:rFonts w:ascii="Times New Roman" w:hAnsi="Times New Roman"/>
          <w:sz w:val="24"/>
          <w:szCs w:val="24"/>
        </w:rPr>
      </w:pPr>
      <w:r>
        <w:rPr>
          <w:rFonts w:ascii="Times New Roman" w:hAnsi="Times New Roman" w:hint="eastAsia"/>
          <w:sz w:val="24"/>
          <w:szCs w:val="24"/>
        </w:rPr>
        <w:t>本质上导致软件运行中衰退的</w:t>
      </w:r>
      <w:commentRangeStart w:id="2"/>
      <w:r>
        <w:rPr>
          <w:rFonts w:ascii="Times New Roman" w:hAnsi="Times New Roman" w:hint="eastAsia"/>
          <w:sz w:val="24"/>
          <w:szCs w:val="24"/>
        </w:rPr>
        <w:t>因素有三方面</w:t>
      </w:r>
      <w:commentRangeEnd w:id="2"/>
      <w:r w:rsidR="00B92733">
        <w:rPr>
          <w:rStyle w:val="a6"/>
          <w:rFonts w:ascii="Calibri" w:eastAsia="宋体" w:hAnsi="Calibri" w:cs="Times New Roman"/>
        </w:rPr>
        <w:commentReference w:id="2"/>
      </w:r>
      <w:r>
        <w:rPr>
          <w:rFonts w:ascii="Times New Roman" w:hAnsi="Times New Roman" w:hint="eastAsia"/>
          <w:sz w:val="24"/>
          <w:szCs w:val="24"/>
        </w:rPr>
        <w:t>：</w:t>
      </w:r>
    </w:p>
    <w:p w:rsidR="006A7206" w:rsidRDefault="006A7206" w:rsidP="006A7206">
      <w:pPr>
        <w:numPr>
          <w:ilvl w:val="0"/>
          <w:numId w:val="2"/>
        </w:numPr>
        <w:spacing w:line="300" w:lineRule="auto"/>
        <w:rPr>
          <w:rFonts w:ascii="Times New Roman" w:hAnsi="Times New Roman"/>
          <w:sz w:val="24"/>
          <w:szCs w:val="24"/>
        </w:rPr>
      </w:pPr>
      <w:r>
        <w:rPr>
          <w:rFonts w:ascii="Times New Roman" w:hAnsi="Times New Roman" w:hint="eastAsia"/>
          <w:b/>
          <w:sz w:val="24"/>
          <w:szCs w:val="24"/>
        </w:rPr>
        <w:t>环境动态多变</w:t>
      </w:r>
      <w:fldSimple w:instr=" REF _Ref319156759 \r \h  \* MERGEFORMAT ">
        <w:r>
          <w:rPr>
            <w:rFonts w:ascii="Times New Roman" w:hAnsi="Times New Roman"/>
            <w:b/>
            <w:sz w:val="24"/>
            <w:szCs w:val="24"/>
            <w:vertAlign w:val="superscript"/>
          </w:rPr>
          <w:t>[60]</w:t>
        </w:r>
      </w:fldSimple>
      <w:r>
        <w:rPr>
          <w:rFonts w:ascii="Times New Roman" w:hAnsi="Times New Roman" w:hint="eastAsia"/>
          <w:sz w:val="24"/>
          <w:szCs w:val="24"/>
        </w:rPr>
        <w:t>：软件</w:t>
      </w:r>
      <w:r>
        <w:rPr>
          <w:rFonts w:ascii="Times New Roman" w:hAnsi="Times New Roman" w:hint="eastAsia"/>
          <w:b/>
          <w:sz w:val="24"/>
          <w:szCs w:val="24"/>
        </w:rPr>
        <w:t>运行环境</w:t>
      </w:r>
      <w:r>
        <w:rPr>
          <w:rFonts w:ascii="Times New Roman" w:hAnsi="Times New Roman" w:hint="eastAsia"/>
          <w:sz w:val="24"/>
          <w:szCs w:val="24"/>
        </w:rPr>
        <w:t>包括软件运行所需要的各种条件，主要包括计算资源、存储资源、通信资源、</w:t>
      </w:r>
      <w:ins w:id="3" w:author="Fu Jun" w:date="2012-03-12T22:30:00Z">
        <w:r w:rsidR="005A274A">
          <w:rPr>
            <w:rFonts w:ascii="Times New Roman" w:hAnsi="Times New Roman" w:hint="eastAsia"/>
            <w:sz w:val="24"/>
            <w:szCs w:val="24"/>
          </w:rPr>
          <w:t>支撑</w:t>
        </w:r>
      </w:ins>
      <w:r>
        <w:rPr>
          <w:rFonts w:ascii="Times New Roman" w:hAnsi="Times New Roman" w:hint="eastAsia"/>
          <w:sz w:val="24"/>
          <w:szCs w:val="24"/>
        </w:rPr>
        <w:t>服务（操作系统服务和平台服务）资源。软件网络化使得软件的运行环境逐渐开放、动态和多变，随着虚拟化技术和</w:t>
      </w:r>
      <w:proofErr w:type="gramStart"/>
      <w:r>
        <w:rPr>
          <w:rFonts w:ascii="Times New Roman" w:hAnsi="Times New Roman" w:hint="eastAsia"/>
          <w:sz w:val="24"/>
          <w:szCs w:val="24"/>
        </w:rPr>
        <w:t>云计算</w:t>
      </w:r>
      <w:proofErr w:type="gramEnd"/>
      <w:r>
        <w:rPr>
          <w:rFonts w:ascii="Times New Roman" w:hAnsi="Times New Roman" w:hint="eastAsia"/>
          <w:sz w:val="24"/>
          <w:szCs w:val="24"/>
        </w:rPr>
        <w:t>平台的发展，资源的按需分配模式将使软件运行环境更动态多变。</w:t>
      </w:r>
      <w:ins w:id="4" w:author="Fu Jun" w:date="2012-03-12T22:30:00Z">
        <w:r w:rsidR="005A274A">
          <w:rPr>
            <w:rFonts w:ascii="Times New Roman" w:hAnsi="Times New Roman" w:hint="eastAsia"/>
            <w:sz w:val="24"/>
            <w:szCs w:val="24"/>
          </w:rPr>
          <w:t>而</w:t>
        </w:r>
      </w:ins>
      <w:r>
        <w:rPr>
          <w:rFonts w:ascii="Times New Roman" w:hAnsi="Times New Roman" w:hint="eastAsia"/>
          <w:sz w:val="24"/>
          <w:szCs w:val="24"/>
        </w:rPr>
        <w:t>软件对环境具有较高的依赖性，</w:t>
      </w:r>
      <w:del w:id="5" w:author="Fu Jun" w:date="2012-03-12T22:30:00Z">
        <w:r w:rsidDel="005A274A">
          <w:rPr>
            <w:rFonts w:ascii="Times New Roman" w:hAnsi="Times New Roman" w:hint="eastAsia"/>
            <w:sz w:val="24"/>
            <w:szCs w:val="24"/>
          </w:rPr>
          <w:delText>软件的</w:delText>
        </w:r>
      </w:del>
      <w:ins w:id="6" w:author="Fu Jun" w:date="2012-03-12T22:30:00Z">
        <w:r w:rsidR="005A274A">
          <w:rPr>
            <w:rFonts w:ascii="Times New Roman" w:hAnsi="Times New Roman" w:hint="eastAsia"/>
            <w:sz w:val="24"/>
            <w:szCs w:val="24"/>
          </w:rPr>
          <w:t>其</w:t>
        </w:r>
      </w:ins>
      <w:r>
        <w:rPr>
          <w:rFonts w:ascii="Times New Roman" w:hAnsi="Times New Roman" w:hint="eastAsia"/>
          <w:sz w:val="24"/>
          <w:szCs w:val="24"/>
        </w:rPr>
        <w:t>稳定性和性能</w:t>
      </w:r>
      <w:ins w:id="7" w:author="Fu Jun" w:date="2012-03-12T22:31:00Z">
        <w:r w:rsidR="005A274A">
          <w:rPr>
            <w:rFonts w:ascii="Times New Roman" w:hAnsi="Times New Roman" w:hint="eastAsia"/>
            <w:sz w:val="24"/>
            <w:szCs w:val="24"/>
          </w:rPr>
          <w:t>也必然</w:t>
        </w:r>
      </w:ins>
      <w:r>
        <w:rPr>
          <w:rFonts w:ascii="Times New Roman" w:hAnsi="Times New Roman" w:hint="eastAsia"/>
          <w:sz w:val="24"/>
          <w:szCs w:val="24"/>
        </w:rPr>
        <w:t>会受到环境动态变化的影响。</w:t>
      </w:r>
    </w:p>
    <w:p w:rsidR="006A7206" w:rsidRDefault="006A7206" w:rsidP="006A7206">
      <w:pPr>
        <w:numPr>
          <w:ilvl w:val="0"/>
          <w:numId w:val="2"/>
        </w:numPr>
        <w:spacing w:line="300" w:lineRule="auto"/>
        <w:rPr>
          <w:rFonts w:ascii="Times New Roman" w:hAnsi="Times New Roman"/>
          <w:sz w:val="24"/>
          <w:szCs w:val="24"/>
        </w:rPr>
      </w:pPr>
      <w:r>
        <w:rPr>
          <w:rFonts w:ascii="Times New Roman" w:hAnsi="Times New Roman" w:hint="eastAsia"/>
          <w:b/>
          <w:sz w:val="24"/>
          <w:szCs w:val="24"/>
        </w:rPr>
        <w:t>隐藏缺陷间歇性暴露</w:t>
      </w:r>
      <w:fldSimple w:instr=" REF _Ref318027302 \r \h  \* MERGEFORMAT ">
        <w:r>
          <w:rPr>
            <w:rFonts w:ascii="Times New Roman"/>
            <w:sz w:val="24"/>
            <w:vertAlign w:val="superscript"/>
          </w:rPr>
          <w:t>[25]</w:t>
        </w:r>
      </w:fldSimple>
      <w:r>
        <w:rPr>
          <w:rFonts w:ascii="Times New Roman" w:hAnsi="Times New Roman" w:hint="eastAsia"/>
          <w:sz w:val="24"/>
          <w:szCs w:val="24"/>
        </w:rPr>
        <w:t>：</w:t>
      </w:r>
      <w:del w:id="8" w:author="Fu Jun" w:date="2012-03-12T22:32:00Z">
        <w:r w:rsidDel="005A274A">
          <w:rPr>
            <w:rFonts w:ascii="Times New Roman" w:hAnsi="Times New Roman" w:hint="eastAsia"/>
            <w:sz w:val="24"/>
            <w:szCs w:val="24"/>
          </w:rPr>
          <w:delText>软件设计开发中遗留的、</w:delText>
        </w:r>
        <w:r w:rsidDel="005A274A">
          <w:rPr>
            <w:rFonts w:ascii="Times New Roman" w:hAnsi="Times New Roman" w:hint="eastAsia"/>
            <w:b/>
            <w:sz w:val="24"/>
            <w:szCs w:val="24"/>
          </w:rPr>
          <w:delText>隐蔽的</w:delText>
        </w:r>
        <w:r w:rsidDel="005A274A">
          <w:rPr>
            <w:rFonts w:ascii="Times New Roman" w:hAnsi="Times New Roman" w:hint="eastAsia"/>
            <w:sz w:val="24"/>
            <w:szCs w:val="24"/>
          </w:rPr>
          <w:delText>缺陷，一般能在测试阶段发现并解决，但随着</w:delText>
        </w:r>
      </w:del>
      <w:r>
        <w:rPr>
          <w:rFonts w:ascii="Times New Roman" w:hAnsi="Times New Roman" w:hint="eastAsia"/>
          <w:sz w:val="24"/>
          <w:szCs w:val="24"/>
        </w:rPr>
        <w:t>软件</w:t>
      </w:r>
      <w:del w:id="9" w:author="Fu Jun" w:date="2012-03-12T22:33:00Z">
        <w:r w:rsidDel="005A274A">
          <w:rPr>
            <w:rFonts w:ascii="Times New Roman" w:hAnsi="Times New Roman" w:hint="eastAsia"/>
            <w:sz w:val="24"/>
            <w:szCs w:val="24"/>
          </w:rPr>
          <w:delText>的</w:delText>
        </w:r>
      </w:del>
      <w:r>
        <w:rPr>
          <w:rFonts w:ascii="Times New Roman" w:hAnsi="Times New Roman" w:hint="eastAsia"/>
          <w:sz w:val="24"/>
          <w:szCs w:val="24"/>
        </w:rPr>
        <w:t>规模、复杂度、重用度、模块化</w:t>
      </w:r>
      <w:ins w:id="10" w:author="Fu Jun" w:date="2012-03-12T22:33:00Z">
        <w:r w:rsidR="005A274A">
          <w:rPr>
            <w:rFonts w:ascii="Times New Roman" w:hAnsi="Times New Roman" w:hint="eastAsia"/>
            <w:sz w:val="24"/>
            <w:szCs w:val="24"/>
          </w:rPr>
          <w:t>程度的</w:t>
        </w:r>
      </w:ins>
      <w:r>
        <w:rPr>
          <w:rFonts w:ascii="Times New Roman" w:hAnsi="Times New Roman" w:hint="eastAsia"/>
          <w:sz w:val="24"/>
          <w:szCs w:val="24"/>
        </w:rPr>
        <w:t>逐渐提高，不可避免</w:t>
      </w:r>
      <w:ins w:id="11" w:author="Fu Jun" w:date="2012-03-12T22:33:00Z">
        <w:r w:rsidR="005A274A">
          <w:rPr>
            <w:rFonts w:ascii="Times New Roman" w:hAnsi="Times New Roman" w:hint="eastAsia"/>
            <w:sz w:val="24"/>
            <w:szCs w:val="24"/>
          </w:rPr>
          <w:t>地造成</w:t>
        </w:r>
      </w:ins>
      <w:del w:id="12" w:author="Fu Jun" w:date="2012-03-12T22:33:00Z">
        <w:r w:rsidDel="005A274A">
          <w:rPr>
            <w:rFonts w:ascii="Times New Roman" w:hAnsi="Times New Roman" w:hint="eastAsia"/>
            <w:sz w:val="24"/>
            <w:szCs w:val="24"/>
          </w:rPr>
          <w:delText>其中有</w:delText>
        </w:r>
      </w:del>
      <w:r>
        <w:rPr>
          <w:rFonts w:ascii="Times New Roman" w:hAnsi="Times New Roman" w:hint="eastAsia"/>
          <w:sz w:val="24"/>
          <w:szCs w:val="24"/>
        </w:rPr>
        <w:t>一些缺陷因测试不到位或未造成代码执行中断和产生错误结果而隐藏起来，未被消除</w:t>
      </w:r>
      <w:fldSimple w:instr=" REF _Ref318311528 \r \h  \* MERGEFORMAT ">
        <w:r>
          <w:rPr>
            <w:rFonts w:ascii="Times New Roman" w:hAnsi="Times New Roman"/>
            <w:sz w:val="24"/>
            <w:szCs w:val="24"/>
            <w:vertAlign w:val="superscript"/>
          </w:rPr>
          <w:t>[33]</w:t>
        </w:r>
      </w:fldSimple>
      <w:r>
        <w:rPr>
          <w:rFonts w:ascii="Times New Roman" w:hAnsi="Times New Roman" w:hint="eastAsia"/>
          <w:sz w:val="24"/>
          <w:szCs w:val="24"/>
        </w:rPr>
        <w:t>。尤其是</w:t>
      </w:r>
      <w:del w:id="13" w:author="Fu Jun" w:date="2012-03-12T22:36:00Z">
        <w:r w:rsidDel="005A274A">
          <w:rPr>
            <w:rFonts w:ascii="Times New Roman" w:hAnsi="Times New Roman" w:hint="eastAsia"/>
            <w:sz w:val="24"/>
            <w:szCs w:val="24"/>
          </w:rPr>
          <w:delText>一些</w:delText>
        </w:r>
      </w:del>
      <w:r>
        <w:rPr>
          <w:rFonts w:ascii="Times New Roman" w:hAnsi="Times New Roman" w:hint="eastAsia"/>
          <w:sz w:val="24"/>
          <w:szCs w:val="24"/>
        </w:rPr>
        <w:t>具有瞬时性、</w:t>
      </w:r>
      <w:r>
        <w:rPr>
          <w:rFonts w:ascii="Times New Roman" w:hAnsi="Times New Roman" w:hint="eastAsia"/>
          <w:b/>
          <w:sz w:val="24"/>
          <w:szCs w:val="24"/>
        </w:rPr>
        <w:t>间歇发生</w:t>
      </w:r>
      <w:r>
        <w:rPr>
          <w:rFonts w:ascii="Times New Roman" w:hAnsi="Times New Roman" w:hint="eastAsia"/>
          <w:sz w:val="24"/>
          <w:szCs w:val="24"/>
        </w:rPr>
        <w:t>的</w:t>
      </w:r>
      <w:r>
        <w:rPr>
          <w:rFonts w:ascii="Times New Roman" w:hAnsi="Times New Roman"/>
          <w:sz w:val="24"/>
          <w:szCs w:val="24"/>
        </w:rPr>
        <w:t xml:space="preserve">bug </w:t>
      </w:r>
      <w:fldSimple w:instr=" REF _Ref318294461 \r \h  \* MERGEFORMAT ">
        <w:r>
          <w:rPr>
            <w:rFonts w:ascii="Times New Roman" w:hAnsi="Times New Roman"/>
            <w:sz w:val="24"/>
            <w:szCs w:val="24"/>
            <w:vertAlign w:val="superscript"/>
          </w:rPr>
          <w:t>[32]</w:t>
        </w:r>
      </w:fldSimple>
      <w:del w:id="14" w:author="Fu Jun" w:date="2012-03-12T22:37:00Z">
        <w:r w:rsidDel="005A274A">
          <w:rPr>
            <w:rFonts w:ascii="Times New Roman" w:hAnsi="Times New Roman" w:hint="eastAsia"/>
            <w:sz w:val="24"/>
            <w:szCs w:val="24"/>
          </w:rPr>
          <w:delText>难以重现</w:delText>
        </w:r>
      </w:del>
      <w:r>
        <w:rPr>
          <w:rFonts w:ascii="Times New Roman" w:hAnsi="Times New Roman" w:hint="eastAsia"/>
          <w:sz w:val="24"/>
          <w:szCs w:val="24"/>
        </w:rPr>
        <w:t>，以及一些复用、购买的组件或服务资源中的缺陷</w:t>
      </w:r>
      <w:del w:id="15" w:author="Fu Jun" w:date="2012-03-12T22:38:00Z">
        <w:r w:rsidDel="00B92733">
          <w:rPr>
            <w:rFonts w:ascii="Times New Roman" w:hAnsi="Times New Roman" w:hint="eastAsia"/>
            <w:sz w:val="24"/>
            <w:szCs w:val="24"/>
          </w:rPr>
          <w:delText>，因</w:delText>
        </w:r>
      </w:del>
      <w:ins w:id="16" w:author="Fu Jun" w:date="2012-03-12T22:38:00Z">
        <w:r w:rsidR="00B92733">
          <w:rPr>
            <w:rFonts w:ascii="Times New Roman" w:hAnsi="Times New Roman" w:hint="eastAsia"/>
            <w:sz w:val="24"/>
            <w:szCs w:val="24"/>
          </w:rPr>
          <w:t>（</w:t>
        </w:r>
      </w:ins>
      <w:r>
        <w:rPr>
          <w:rFonts w:ascii="Times New Roman" w:hAnsi="Times New Roman" w:hint="eastAsia"/>
          <w:sz w:val="24"/>
          <w:szCs w:val="24"/>
        </w:rPr>
        <w:t>其源代码不可见而</w:t>
      </w:r>
      <w:ins w:id="17" w:author="Fu Jun" w:date="2012-03-12T22:38:00Z">
        <w:r w:rsidR="00B92733">
          <w:rPr>
            <w:rFonts w:ascii="Times New Roman" w:hAnsi="Times New Roman" w:hint="eastAsia"/>
            <w:sz w:val="24"/>
            <w:szCs w:val="24"/>
          </w:rPr>
          <w:t>被</w:t>
        </w:r>
      </w:ins>
      <w:r>
        <w:rPr>
          <w:rFonts w:ascii="Times New Roman" w:hAnsi="Times New Roman" w:hint="eastAsia"/>
          <w:sz w:val="24"/>
          <w:szCs w:val="24"/>
        </w:rPr>
        <w:t>视作“黑匣子”</w:t>
      </w:r>
      <w:ins w:id="18" w:author="Fu Jun" w:date="2012-03-12T22:38:00Z">
        <w:r w:rsidR="00B92733">
          <w:rPr>
            <w:rFonts w:ascii="Times New Roman" w:hAnsi="Times New Roman" w:hint="eastAsia"/>
            <w:sz w:val="24"/>
            <w:szCs w:val="24"/>
          </w:rPr>
          <w:t>）</w:t>
        </w:r>
      </w:ins>
      <w:r>
        <w:rPr>
          <w:rFonts w:ascii="Times New Roman" w:hAnsi="Times New Roman" w:hint="eastAsia"/>
          <w:sz w:val="24"/>
          <w:szCs w:val="24"/>
        </w:rPr>
        <w:t>，更</w:t>
      </w:r>
      <w:ins w:id="19" w:author="Fu Jun" w:date="2012-03-12T22:38:00Z">
        <w:r w:rsidR="00B92733">
          <w:rPr>
            <w:rFonts w:ascii="Times New Roman" w:hAnsi="Times New Roman" w:hint="eastAsia"/>
            <w:sz w:val="24"/>
            <w:szCs w:val="24"/>
          </w:rPr>
          <w:t>是</w:t>
        </w:r>
      </w:ins>
      <w:r>
        <w:rPr>
          <w:rFonts w:ascii="Times New Roman" w:hAnsi="Times New Roman" w:hint="eastAsia"/>
          <w:sz w:val="24"/>
          <w:szCs w:val="24"/>
        </w:rPr>
        <w:t>难以消除。</w:t>
      </w:r>
      <w:ins w:id="20" w:author="Fu Jun" w:date="2012-03-12T22:34:00Z">
        <w:r w:rsidR="005A274A">
          <w:rPr>
            <w:rFonts w:ascii="Times New Roman" w:hAnsi="Times New Roman" w:hint="eastAsia"/>
            <w:sz w:val="24"/>
            <w:szCs w:val="24"/>
          </w:rPr>
          <w:t>此外，</w:t>
        </w:r>
      </w:ins>
      <w:del w:id="21" w:author="Fu Jun" w:date="2012-03-12T22:34:00Z">
        <w:r w:rsidDel="005A274A">
          <w:rPr>
            <w:rFonts w:ascii="Times New Roman" w:hAnsi="Times New Roman" w:hint="eastAsia"/>
            <w:sz w:val="24"/>
            <w:szCs w:val="24"/>
          </w:rPr>
          <w:delText>不断的</w:delText>
        </w:r>
      </w:del>
      <w:ins w:id="22" w:author="Fu Jun" w:date="2012-03-12T22:34:00Z">
        <w:r w:rsidR="005A274A">
          <w:rPr>
            <w:rFonts w:ascii="Times New Roman" w:hAnsi="Times New Roman" w:hint="eastAsia"/>
            <w:sz w:val="24"/>
            <w:szCs w:val="24"/>
          </w:rPr>
          <w:t>软件的</w:t>
        </w:r>
      </w:ins>
      <w:r>
        <w:rPr>
          <w:rFonts w:ascii="Times New Roman" w:hAnsi="Times New Roman" w:hint="eastAsia"/>
          <w:sz w:val="24"/>
          <w:szCs w:val="24"/>
        </w:rPr>
        <w:t>更新、升级</w:t>
      </w:r>
      <w:del w:id="23" w:author="Fu Jun" w:date="2012-03-12T22:34:00Z">
        <w:r w:rsidDel="005A274A">
          <w:rPr>
            <w:rFonts w:ascii="Times New Roman" w:hAnsi="Times New Roman" w:hint="eastAsia"/>
            <w:sz w:val="24"/>
            <w:szCs w:val="24"/>
          </w:rPr>
          <w:delText>、动态</w:delText>
        </w:r>
      </w:del>
      <w:ins w:id="24" w:author="Fu Jun" w:date="2012-03-12T22:34:00Z">
        <w:r w:rsidR="005A274A">
          <w:rPr>
            <w:rFonts w:ascii="Times New Roman" w:hAnsi="Times New Roman" w:hint="eastAsia"/>
            <w:sz w:val="24"/>
            <w:szCs w:val="24"/>
          </w:rPr>
          <w:t>和修改</w:t>
        </w:r>
      </w:ins>
      <w:r>
        <w:rPr>
          <w:rFonts w:ascii="Times New Roman" w:hAnsi="Times New Roman" w:hint="eastAsia"/>
          <w:sz w:val="24"/>
          <w:szCs w:val="24"/>
        </w:rPr>
        <w:t>配置等维护</w:t>
      </w:r>
      <w:ins w:id="25" w:author="Fu Jun" w:date="2012-03-12T22:34:00Z">
        <w:r w:rsidR="005A274A">
          <w:rPr>
            <w:rFonts w:ascii="Times New Roman" w:hAnsi="Times New Roman" w:hint="eastAsia"/>
            <w:sz w:val="24"/>
            <w:szCs w:val="24"/>
          </w:rPr>
          <w:t>行为</w:t>
        </w:r>
      </w:ins>
      <w:r>
        <w:rPr>
          <w:rFonts w:ascii="Times New Roman" w:hAnsi="Times New Roman" w:hint="eastAsia"/>
          <w:sz w:val="24"/>
          <w:szCs w:val="24"/>
        </w:rPr>
        <w:t>也会引入新的、未知的缺陷，这些缺陷在软件运行过程中，</w:t>
      </w:r>
      <w:r>
        <w:rPr>
          <w:rFonts w:ascii="Times New Roman" w:hAnsi="Times New Roman" w:hint="eastAsia"/>
          <w:b/>
          <w:sz w:val="24"/>
          <w:szCs w:val="24"/>
        </w:rPr>
        <w:t>随机</w:t>
      </w:r>
      <w:del w:id="26" w:author="Fu Jun" w:date="2012-03-12T22:39:00Z">
        <w:r w:rsidDel="00B92733">
          <w:rPr>
            <w:rFonts w:ascii="Times New Roman" w:hAnsi="Times New Roman" w:hint="eastAsia"/>
            <w:b/>
            <w:sz w:val="24"/>
            <w:szCs w:val="24"/>
          </w:rPr>
          <w:delText>性</w:delText>
        </w:r>
      </w:del>
      <w:r>
        <w:rPr>
          <w:rFonts w:ascii="Times New Roman" w:hAnsi="Times New Roman" w:hint="eastAsia"/>
          <w:sz w:val="24"/>
          <w:szCs w:val="24"/>
        </w:rPr>
        <w:t>地被激活，会逐渐暴露、引发错误</w:t>
      </w:r>
      <w:fldSimple w:instr=" REF _Ref318311528 \r \h  \* MERGEFORMAT ">
        <w:r>
          <w:rPr>
            <w:rFonts w:ascii="Times New Roman" w:hAnsi="Times New Roman"/>
            <w:sz w:val="24"/>
            <w:szCs w:val="24"/>
            <w:vertAlign w:val="superscript"/>
          </w:rPr>
          <w:t>[33]</w:t>
        </w:r>
      </w:fldSimple>
      <w:r>
        <w:rPr>
          <w:rFonts w:ascii="Times New Roman" w:hAnsi="Times New Roman" w:hint="eastAsia"/>
          <w:sz w:val="24"/>
          <w:szCs w:val="24"/>
        </w:rPr>
        <w:t>。（影响正确性、稳定性）</w:t>
      </w:r>
    </w:p>
    <w:p w:rsidR="006A7206" w:rsidRDefault="006A7206" w:rsidP="006A7206">
      <w:pPr>
        <w:numPr>
          <w:ilvl w:val="0"/>
          <w:numId w:val="2"/>
        </w:numPr>
        <w:spacing w:line="300" w:lineRule="auto"/>
        <w:rPr>
          <w:rFonts w:ascii="Times New Roman" w:hAnsi="Times New Roman"/>
          <w:sz w:val="24"/>
          <w:szCs w:val="24"/>
        </w:rPr>
      </w:pPr>
      <w:r>
        <w:rPr>
          <w:rFonts w:ascii="Times New Roman" w:hAnsi="Times New Roman" w:hint="eastAsia"/>
          <w:b/>
          <w:sz w:val="24"/>
          <w:szCs w:val="24"/>
        </w:rPr>
        <w:t>环境与软件交互的不确定性高（随机性）</w:t>
      </w:r>
      <w:r>
        <w:rPr>
          <w:rFonts w:ascii="Times New Roman" w:hAnsi="Times New Roman" w:hint="eastAsia"/>
          <w:sz w:val="24"/>
          <w:szCs w:val="24"/>
        </w:rPr>
        <w:t>：软件（尤其是网络应用软件）的一个典型特征是其</w:t>
      </w:r>
      <w:r>
        <w:rPr>
          <w:rFonts w:ascii="Times New Roman" w:hAnsi="Times New Roman" w:hint="eastAsia"/>
          <w:b/>
          <w:sz w:val="24"/>
          <w:szCs w:val="24"/>
        </w:rPr>
        <w:t>负载</w:t>
      </w:r>
      <w:r>
        <w:rPr>
          <w:rFonts w:ascii="Times New Roman" w:hAnsi="Times New Roman" w:hint="eastAsia"/>
          <w:sz w:val="24"/>
          <w:szCs w:val="24"/>
        </w:rPr>
        <w:t>具有高度动态性和不确定性</w:t>
      </w:r>
      <w:fldSimple w:instr=" REF _Ref319009934 \r \h  \* MERGEFORMAT ">
        <w:r>
          <w:rPr>
            <w:rFonts w:ascii="Times New Roman" w:hAnsi="Times New Roman"/>
            <w:sz w:val="24"/>
            <w:szCs w:val="24"/>
            <w:vertAlign w:val="superscript"/>
          </w:rPr>
          <w:t>[58]</w:t>
        </w:r>
      </w:fldSimple>
      <w:del w:id="27" w:author="Fu Jun" w:date="2012-03-12T22:45:00Z">
        <w:r w:rsidDel="00B95E7D">
          <w:rPr>
            <w:rFonts w:ascii="Times New Roman" w:hAnsi="Times New Roman" w:hint="eastAsia"/>
            <w:sz w:val="24"/>
            <w:szCs w:val="24"/>
          </w:rPr>
          <w:delText>，</w:delText>
        </w:r>
      </w:del>
      <w:ins w:id="28" w:author="Fu Jun" w:date="2012-03-12T22:45:00Z">
        <w:r w:rsidR="00B95E7D">
          <w:rPr>
            <w:rFonts w:ascii="Times New Roman" w:hAnsi="Times New Roman" w:hint="eastAsia"/>
            <w:sz w:val="24"/>
            <w:szCs w:val="24"/>
          </w:rPr>
          <w:t>：</w:t>
        </w:r>
      </w:ins>
      <w:r>
        <w:rPr>
          <w:rFonts w:ascii="Times New Roman" w:hAnsi="Times New Roman" w:hint="eastAsia"/>
          <w:sz w:val="24"/>
          <w:szCs w:val="24"/>
        </w:rPr>
        <w:t>用户输入随机（</w:t>
      </w:r>
      <w:r>
        <w:rPr>
          <w:rFonts w:ascii="Times New Roman" w:hAnsi="Times New Roman" w:hint="eastAsia"/>
          <w:b/>
          <w:sz w:val="24"/>
          <w:szCs w:val="24"/>
        </w:rPr>
        <w:t>输入环境</w:t>
      </w:r>
      <w:r>
        <w:rPr>
          <w:rFonts w:ascii="Times New Roman" w:hAnsi="Times New Roman" w:hint="eastAsia"/>
          <w:sz w:val="24"/>
          <w:szCs w:val="24"/>
        </w:rPr>
        <w:t>）、使用强度随机，</w:t>
      </w:r>
      <w:commentRangeStart w:id="29"/>
      <w:r>
        <w:rPr>
          <w:rFonts w:ascii="Times New Roman" w:hAnsi="Times New Roman" w:hint="eastAsia"/>
          <w:sz w:val="24"/>
          <w:szCs w:val="24"/>
        </w:rPr>
        <w:t>软件与环境交互过程中，</w:t>
      </w:r>
      <w:r>
        <w:rPr>
          <w:rFonts w:ascii="Times New Roman" w:hAnsi="Times New Roman" w:hint="eastAsia"/>
          <w:b/>
          <w:sz w:val="24"/>
          <w:szCs w:val="24"/>
        </w:rPr>
        <w:t>资源的分配、释放</w:t>
      </w:r>
      <w:r>
        <w:rPr>
          <w:rFonts w:ascii="Times New Roman" w:hAnsi="Times New Roman" w:hint="eastAsia"/>
          <w:sz w:val="24"/>
          <w:szCs w:val="24"/>
        </w:rPr>
        <w:t>频繁，造成资源的耗损。（配伍禁忌？）</w:t>
      </w:r>
      <w:commentRangeEnd w:id="29"/>
      <w:r w:rsidR="00B95E7D">
        <w:rPr>
          <w:rStyle w:val="a6"/>
          <w:rFonts w:ascii="Calibri" w:eastAsia="宋体" w:hAnsi="Calibri" w:cs="Times New Roman"/>
        </w:rPr>
        <w:commentReference w:id="29"/>
      </w:r>
      <w:r>
        <w:rPr>
          <w:rFonts w:ascii="Times New Roman" w:hAnsi="Times New Roman" w:hint="eastAsia"/>
          <w:sz w:val="24"/>
          <w:szCs w:val="24"/>
        </w:rPr>
        <w:t>对</w:t>
      </w:r>
      <w:r>
        <w:rPr>
          <w:rFonts w:ascii="Times New Roman" w:hAnsi="Times New Roman"/>
          <w:sz w:val="24"/>
          <w:szCs w:val="24"/>
        </w:rPr>
        <w:t>bug</w:t>
      </w:r>
      <w:r>
        <w:rPr>
          <w:rFonts w:ascii="Times New Roman" w:hAnsi="Times New Roman" w:hint="eastAsia"/>
          <w:sz w:val="24"/>
          <w:szCs w:val="24"/>
        </w:rPr>
        <w:t>的激活具有不确定性。</w:t>
      </w:r>
    </w:p>
    <w:p w:rsidR="006A7206" w:rsidRDefault="006A7206" w:rsidP="006A7206">
      <w:pPr>
        <w:spacing w:line="300" w:lineRule="auto"/>
        <w:ind w:firstLineChars="200" w:firstLine="480"/>
        <w:rPr>
          <w:rFonts w:ascii="Times New Roman" w:hAnsi="Times New Roman"/>
          <w:sz w:val="24"/>
          <w:szCs w:val="24"/>
        </w:rPr>
      </w:pPr>
      <w:r>
        <w:rPr>
          <w:rFonts w:ascii="Times New Roman" w:hAnsi="Times New Roman" w:hint="eastAsia"/>
          <w:sz w:val="24"/>
          <w:szCs w:val="24"/>
        </w:rPr>
        <w:t>上述因素导致运行的软件在与环境的不断交互中，引发资源竞争、耗损，稳定性、正确性、性能逐渐下降。而这些因素又难以避免，因此，软件衰退像人的老化一样，是不可阻止和避免的，它正在成为软件健康面临的威胁的新趋势。</w:t>
      </w:r>
    </w:p>
    <w:p w:rsidR="006A7206" w:rsidRDefault="006A7206" w:rsidP="00CB4052">
      <w:pPr>
        <w:pStyle w:val="3"/>
        <w:spacing w:beforeLines="50" w:afterLines="50" w:line="300" w:lineRule="auto"/>
        <w:ind w:left="142" w:firstLine="0"/>
        <w:rPr>
          <w:rFonts w:ascii="Times New Roman" w:eastAsia="黑体" w:hAnsi="黑体"/>
          <w:sz w:val="28"/>
        </w:rPr>
        <w:pPrChange w:id="30" w:author="mariayh" w:date="2012-03-13T05:50:00Z">
          <w:pPr>
            <w:pStyle w:val="3"/>
            <w:spacing w:beforeLines="50" w:afterLines="50" w:line="300" w:lineRule="auto"/>
            <w:ind w:left="142" w:firstLine="0"/>
          </w:pPr>
        </w:pPrChange>
      </w:pPr>
      <w:bookmarkStart w:id="31" w:name="_Toc319086270"/>
      <w:r>
        <w:rPr>
          <w:rFonts w:ascii="Times New Roman" w:eastAsia="黑体" w:hAnsi="黑体" w:hint="eastAsia"/>
          <w:sz w:val="28"/>
        </w:rPr>
        <w:t>软件衰退的特点</w:t>
      </w:r>
      <w:bookmarkEnd w:id="31"/>
    </w:p>
    <w:p w:rsidR="006A7206" w:rsidRDefault="006A7206" w:rsidP="006A7206">
      <w:pPr>
        <w:spacing w:line="300" w:lineRule="auto"/>
        <w:ind w:firstLineChars="200" w:firstLine="480"/>
        <w:rPr>
          <w:rFonts w:ascii="Times New Roman" w:eastAsia="宋体" w:hAnsi="Times New Roman"/>
          <w:sz w:val="24"/>
          <w:szCs w:val="24"/>
        </w:rPr>
      </w:pPr>
      <w:r>
        <w:rPr>
          <w:rFonts w:ascii="Times New Roman" w:hint="eastAsia"/>
          <w:sz w:val="24"/>
        </w:rPr>
        <w:t>与其他故障现象不同，软件衰退是成熟软件在运行时受到环境的变化和</w:t>
      </w:r>
      <w:r>
        <w:rPr>
          <w:rFonts w:ascii="Times New Roman" w:hAnsi="Times New Roman" w:hint="eastAsia"/>
          <w:sz w:val="24"/>
          <w:szCs w:val="24"/>
        </w:rPr>
        <w:t>隐蔽的、间歇性的、暂时性的</w:t>
      </w:r>
      <w:r>
        <w:rPr>
          <w:rFonts w:ascii="Times New Roman" w:hint="eastAsia"/>
          <w:sz w:val="24"/>
        </w:rPr>
        <w:t>缺陷等因素威胁，长期累积的过程</w:t>
      </w:r>
      <w:fldSimple w:instr=" REF _Ref318347428 \r \h  \* MERGEFORMAT ">
        <w:r>
          <w:rPr>
            <w:rFonts w:ascii="Times New Roman"/>
            <w:sz w:val="24"/>
            <w:vertAlign w:val="superscript"/>
          </w:rPr>
          <w:t>[12]</w:t>
        </w:r>
      </w:fldSimple>
      <w:r>
        <w:rPr>
          <w:rFonts w:ascii="Times New Roman" w:hint="eastAsia"/>
          <w:sz w:val="24"/>
        </w:rPr>
        <w:t>，它因这些因素的难以避免而必然存在，其导致的稳定性、性能下降或失效迟早会发生。上述这些威胁具有环境敏感性，能够激活它们</w:t>
      </w:r>
      <w:r>
        <w:rPr>
          <w:rFonts w:ascii="Times New Roman" w:hAnsi="Times New Roman" w:hint="eastAsia"/>
          <w:sz w:val="24"/>
          <w:szCs w:val="24"/>
        </w:rPr>
        <w:t>的相同情景是随机的、很难重现，因此极难通过测试来再现和排除它们。由于软件自身的动态性及其对环境的依赖性和未知缺陷层出不穷，偶发性、不确定性和环境依赖性成为了软件衰退的三大特征：</w:t>
      </w:r>
    </w:p>
    <w:p w:rsidR="006A7206" w:rsidRDefault="006A7206" w:rsidP="006A7206">
      <w:pPr>
        <w:numPr>
          <w:ilvl w:val="0"/>
          <w:numId w:val="3"/>
        </w:numPr>
        <w:spacing w:line="300" w:lineRule="auto"/>
        <w:rPr>
          <w:rFonts w:ascii="Times New Roman" w:hAnsi="Calibri"/>
          <w:sz w:val="24"/>
        </w:rPr>
      </w:pPr>
      <w:r>
        <w:rPr>
          <w:rFonts w:ascii="Times New Roman" w:hint="eastAsia"/>
          <w:b/>
          <w:sz w:val="24"/>
        </w:rPr>
        <w:t>偶发性</w:t>
      </w:r>
      <w:r>
        <w:rPr>
          <w:rFonts w:ascii="Times New Roman" w:hint="eastAsia"/>
          <w:sz w:val="24"/>
        </w:rPr>
        <w:t>：衰退相关的内外部威胁（</w:t>
      </w:r>
      <w:r>
        <w:rPr>
          <w:rFonts w:ascii="Times New Roman"/>
          <w:sz w:val="24"/>
        </w:rPr>
        <w:t>fault</w:t>
      </w:r>
      <w:r>
        <w:rPr>
          <w:rFonts w:ascii="Times New Roman" w:hint="eastAsia"/>
          <w:sz w:val="24"/>
        </w:rPr>
        <w:t>等）具有隐蔽性、间歇性，这类</w:t>
      </w:r>
      <w:r>
        <w:rPr>
          <w:rFonts w:ascii="Times New Roman"/>
          <w:sz w:val="24"/>
        </w:rPr>
        <w:t>bug</w:t>
      </w:r>
      <w:r>
        <w:rPr>
          <w:rFonts w:ascii="Times New Roman" w:hint="eastAsia"/>
          <w:sz w:val="24"/>
        </w:rPr>
        <w:lastRenderedPageBreak/>
        <w:t>的激活依赖于软件自身的内部环境和外部环境（运行环境、输入环境）</w:t>
      </w:r>
      <w:fldSimple w:instr=" REF _Ref317970368 \r \h  \* MERGEFORMAT ">
        <w:r>
          <w:rPr>
            <w:rFonts w:ascii="Times New Roman"/>
            <w:sz w:val="24"/>
            <w:vertAlign w:val="superscript"/>
          </w:rPr>
          <w:t>[22]</w:t>
        </w:r>
      </w:fldSimple>
      <w:r>
        <w:rPr>
          <w:rFonts w:ascii="Times New Roman" w:hint="eastAsia"/>
          <w:sz w:val="24"/>
        </w:rPr>
        <w:t>，因此衰退时隐时现。</w:t>
      </w:r>
    </w:p>
    <w:p w:rsidR="006A7206" w:rsidRDefault="006A7206" w:rsidP="006A7206">
      <w:pPr>
        <w:numPr>
          <w:ilvl w:val="0"/>
          <w:numId w:val="3"/>
        </w:numPr>
        <w:spacing w:line="300" w:lineRule="auto"/>
        <w:rPr>
          <w:rFonts w:ascii="Times New Roman"/>
          <w:sz w:val="24"/>
        </w:rPr>
      </w:pPr>
      <w:r>
        <w:rPr>
          <w:rFonts w:ascii="Times New Roman" w:hint="eastAsia"/>
          <w:b/>
          <w:sz w:val="24"/>
        </w:rPr>
        <w:t>不确定性</w:t>
      </w:r>
      <w:fldSimple w:instr=" REF _Ref317762468 \r \h  \* MERGEFORMAT ">
        <w:r>
          <w:rPr>
            <w:rFonts w:ascii="Times New Roman" w:hAnsi="Times New Roman"/>
            <w:sz w:val="24"/>
            <w:szCs w:val="18"/>
            <w:vertAlign w:val="superscript"/>
          </w:rPr>
          <w:t>[17]</w:t>
        </w:r>
      </w:fldSimple>
      <w:r w:rsidR="00D825E1">
        <w:rPr>
          <w:rFonts w:ascii="Times New Roman" w:hAnsi="Times New Roman"/>
          <w:sz w:val="24"/>
          <w:szCs w:val="18"/>
          <w:vertAlign w:val="superscript"/>
        </w:rPr>
        <w:fldChar w:fldCharType="begin"/>
      </w:r>
      <w:r>
        <w:rPr>
          <w:rFonts w:ascii="Times New Roman" w:hAnsi="Times New Roman"/>
          <w:sz w:val="24"/>
          <w:szCs w:val="18"/>
          <w:vertAlign w:val="superscript"/>
        </w:rPr>
        <w:instrText xml:space="preserve"> REF _Ref319009934 \r \h </w:instrText>
      </w:r>
      <w:r w:rsidR="00D825E1">
        <w:rPr>
          <w:rFonts w:ascii="Times New Roman" w:hAnsi="Times New Roman"/>
          <w:sz w:val="24"/>
          <w:szCs w:val="18"/>
          <w:vertAlign w:val="superscript"/>
        </w:rPr>
      </w:r>
      <w:r w:rsidR="00D825E1">
        <w:rPr>
          <w:rFonts w:ascii="Times New Roman" w:hAnsi="Times New Roman"/>
          <w:sz w:val="24"/>
          <w:szCs w:val="18"/>
          <w:vertAlign w:val="superscript"/>
        </w:rPr>
        <w:fldChar w:fldCharType="separate"/>
      </w:r>
      <w:r>
        <w:rPr>
          <w:rFonts w:ascii="Times New Roman" w:hAnsi="Times New Roman"/>
          <w:sz w:val="24"/>
          <w:szCs w:val="18"/>
          <w:vertAlign w:val="superscript"/>
        </w:rPr>
        <w:t>[58]</w:t>
      </w:r>
      <w:r w:rsidR="00D825E1">
        <w:rPr>
          <w:rFonts w:ascii="Times New Roman" w:hAnsi="Times New Roman"/>
          <w:sz w:val="24"/>
          <w:szCs w:val="18"/>
          <w:vertAlign w:val="superscript"/>
        </w:rPr>
        <w:fldChar w:fldCharType="end"/>
      </w:r>
      <w:r>
        <w:rPr>
          <w:rFonts w:ascii="Times New Roman" w:hint="eastAsia"/>
          <w:b/>
          <w:sz w:val="24"/>
        </w:rPr>
        <w:t>：</w:t>
      </w:r>
      <w:r>
        <w:rPr>
          <w:rFonts w:ascii="Times New Roman" w:hint="eastAsia"/>
          <w:sz w:val="24"/>
        </w:rPr>
        <w:t>软件运行在开放、动态和多变的环境中，其功能和结构日渐复杂化、多样化且在不断动态变化（更新、升级等），未知的会引发衰退的缺陷也层出不穷，衰退的表现和模式、趋势也随之动态多变且多样</w:t>
      </w:r>
      <w:fldSimple w:instr=" REF _Ref318056162 \r \h  \* MERGEFORMAT ">
        <w:r>
          <w:rPr>
            <w:rFonts w:ascii="Times New Roman"/>
            <w:sz w:val="24"/>
            <w:vertAlign w:val="superscript"/>
          </w:rPr>
          <w:t>[26]</w:t>
        </w:r>
      </w:fldSimple>
      <w:r>
        <w:rPr>
          <w:rFonts w:ascii="Times New Roman" w:hint="eastAsia"/>
          <w:sz w:val="24"/>
        </w:rPr>
        <w:t>；从软件开始运行到触发导致衰退的因素、再到发生性能下降或失效的时间和间隔是随机的，因为触发衰退的条件及其强度、软件的使用强度、运行刨面、软件相应的进程执行的工作量和工作类型等因素具有随机性。</w:t>
      </w:r>
      <w:fldSimple w:instr=" REF _Ref317923969 \r \h  \* MERGEFORMAT ">
        <w:r>
          <w:rPr>
            <w:rFonts w:ascii="Times New Roman"/>
            <w:sz w:val="24"/>
            <w:vertAlign w:val="superscript"/>
          </w:rPr>
          <w:t>[21]</w:t>
        </w:r>
      </w:fldSimple>
      <w:fldSimple w:instr=" REF _Ref317970368 \r \h  \* MERGEFORMAT ">
        <w:r>
          <w:rPr>
            <w:rFonts w:ascii="Times New Roman"/>
            <w:sz w:val="24"/>
            <w:vertAlign w:val="superscript"/>
          </w:rPr>
          <w:t>[22]</w:t>
        </w:r>
      </w:fldSimple>
      <w:r>
        <w:rPr>
          <w:rFonts w:ascii="Times New Roman"/>
          <w:sz w:val="24"/>
        </w:rPr>
        <w:t xml:space="preserve"> </w:t>
      </w:r>
    </w:p>
    <w:p w:rsidR="006A7206" w:rsidRDefault="006A7206" w:rsidP="006A7206">
      <w:pPr>
        <w:numPr>
          <w:ilvl w:val="0"/>
          <w:numId w:val="3"/>
        </w:numPr>
        <w:spacing w:line="300" w:lineRule="auto"/>
        <w:rPr>
          <w:rFonts w:ascii="Times New Roman"/>
          <w:sz w:val="24"/>
        </w:rPr>
      </w:pPr>
      <w:r>
        <w:rPr>
          <w:rFonts w:ascii="Times New Roman" w:hint="eastAsia"/>
          <w:b/>
          <w:sz w:val="24"/>
        </w:rPr>
        <w:t>环境依赖性（环境多样性）</w:t>
      </w:r>
      <w:r>
        <w:rPr>
          <w:rFonts w:ascii="Times New Roman" w:hint="eastAsia"/>
          <w:sz w:val="24"/>
        </w:rPr>
        <w:t>：在不同的环境中，软件衰退的表现不同；换一个运行环境，软件衰退的影响可能就不一样。</w:t>
      </w:r>
    </w:p>
    <w:p w:rsidR="006A7206" w:rsidRDefault="006A7206" w:rsidP="006A7206">
      <w:pPr>
        <w:spacing w:line="300" w:lineRule="auto"/>
        <w:rPr>
          <w:rFonts w:ascii="Times New Roman"/>
          <w:sz w:val="24"/>
        </w:rPr>
      </w:pPr>
      <w:r>
        <w:rPr>
          <w:rFonts w:ascii="Times New Roman"/>
          <w:sz w:val="24"/>
        </w:rPr>
        <w:tab/>
      </w:r>
      <w:r>
        <w:rPr>
          <w:rFonts w:ascii="Times New Roman" w:hint="eastAsia"/>
          <w:sz w:val="24"/>
        </w:rPr>
        <w:t>上述特点使得衰退软件的健康情况每况愈下，管理员个人却很难招架。研究显示，多种软件系统已受到软件衰退的威胁，如电话通讯及其计费系统</w:t>
      </w:r>
      <w:r>
        <w:rPr>
          <w:rFonts w:ascii="Times New Roman"/>
          <w:sz w:val="24"/>
          <w:highlight w:val="lightGray"/>
        </w:rPr>
        <w:t>[1, 3]</w:t>
      </w:r>
      <w:r>
        <w:rPr>
          <w:rFonts w:ascii="Times New Roman" w:hint="eastAsia"/>
          <w:sz w:val="24"/>
          <w:highlight w:val="lightGray"/>
        </w:rPr>
        <w:t>、事务处理服务器</w:t>
      </w:r>
      <w:r>
        <w:rPr>
          <w:rFonts w:ascii="Times New Roman"/>
          <w:sz w:val="24"/>
          <w:highlight w:val="lightGray"/>
        </w:rPr>
        <w:t>[6]</w:t>
      </w:r>
      <w:r>
        <w:rPr>
          <w:rFonts w:ascii="Times New Roman" w:hint="eastAsia"/>
          <w:sz w:val="24"/>
          <w:highlight w:val="lightGray"/>
        </w:rPr>
        <w:t>、</w:t>
      </w:r>
      <w:r>
        <w:rPr>
          <w:rFonts w:ascii="Times New Roman"/>
          <w:sz w:val="24"/>
          <w:highlight w:val="lightGray"/>
        </w:rPr>
        <w:t>web</w:t>
      </w:r>
      <w:r>
        <w:rPr>
          <w:rFonts w:ascii="Times New Roman" w:hint="eastAsia"/>
          <w:sz w:val="24"/>
          <w:highlight w:val="lightGray"/>
        </w:rPr>
        <w:t>服务器软件</w:t>
      </w:r>
      <w:r>
        <w:rPr>
          <w:rFonts w:ascii="Times New Roman"/>
          <w:sz w:val="24"/>
          <w:highlight w:val="lightGray"/>
        </w:rPr>
        <w:t>[28, 31]</w:t>
      </w:r>
      <w:r>
        <w:rPr>
          <w:rFonts w:ascii="Times New Roman" w:hint="eastAsia"/>
          <w:sz w:val="24"/>
          <w:highlight w:val="lightGray"/>
        </w:rPr>
        <w:t>、航天器控制系统</w:t>
      </w:r>
      <w:r>
        <w:rPr>
          <w:rFonts w:ascii="Times New Roman"/>
          <w:sz w:val="24"/>
          <w:highlight w:val="lightGray"/>
        </w:rPr>
        <w:t>[22]</w:t>
      </w:r>
      <w:r>
        <w:rPr>
          <w:rFonts w:ascii="Times New Roman" w:hint="eastAsia"/>
          <w:sz w:val="24"/>
          <w:highlight w:val="lightGray"/>
        </w:rPr>
        <w:t>、爱国者导弹防御系统等安全相关的系统</w:t>
      </w:r>
      <w:r>
        <w:rPr>
          <w:rFonts w:ascii="Times New Roman"/>
          <w:sz w:val="24"/>
          <w:highlight w:val="lightGray"/>
        </w:rPr>
        <w:t>[16]</w:t>
      </w:r>
      <w:r>
        <w:rPr>
          <w:rFonts w:ascii="Times New Roman" w:hint="eastAsia"/>
          <w:sz w:val="24"/>
          <w:highlight w:val="lightGray"/>
        </w:rPr>
        <w:t>（</w:t>
      </w:r>
      <w:r>
        <w:rPr>
          <w:rFonts w:ascii="Times New Roman" w:hint="eastAsia"/>
          <w:sz w:val="24"/>
          <w:highlight w:val="green"/>
        </w:rPr>
        <w:t>查权威调查数据）</w:t>
      </w:r>
      <w:r>
        <w:rPr>
          <w:rFonts w:ascii="Times New Roman" w:hint="eastAsia"/>
          <w:sz w:val="24"/>
        </w:rPr>
        <w:t>中间件</w:t>
      </w:r>
      <w:fldSimple w:instr=" REF _Ref319272409 \r \h  \* MERGEFORMAT ">
        <w:r>
          <w:rPr>
            <w:rFonts w:ascii="Times New Roman"/>
            <w:sz w:val="24"/>
            <w:vertAlign w:val="superscript"/>
          </w:rPr>
          <w:t>[61]</w:t>
        </w:r>
      </w:fldSimple>
      <w:r>
        <w:rPr>
          <w:rFonts w:ascii="Times New Roman" w:hint="eastAsia"/>
          <w:sz w:val="24"/>
        </w:rPr>
        <w:t>、</w:t>
      </w:r>
      <w:commentRangeStart w:id="32"/>
      <w:r>
        <w:rPr>
          <w:rFonts w:ascii="Times New Roman"/>
          <w:sz w:val="24"/>
          <w:highlight w:val="lightGray"/>
        </w:rPr>
        <w:t>cluster servers [5, 14].</w:t>
      </w:r>
      <w:commentRangeEnd w:id="32"/>
      <w:r>
        <w:rPr>
          <w:rStyle w:val="a6"/>
        </w:rPr>
        <w:commentReference w:id="32"/>
      </w:r>
    </w:p>
    <w:p w:rsidR="006A7206" w:rsidRPr="006A7206" w:rsidRDefault="006A7206" w:rsidP="006A7206">
      <w:pPr>
        <w:spacing w:line="300" w:lineRule="auto"/>
        <w:rPr>
          <w:rFonts w:ascii="Calibri"/>
        </w:rPr>
      </w:pPr>
      <w:r>
        <w:rPr>
          <w:rFonts w:ascii="Times New Roman"/>
          <w:sz w:val="24"/>
        </w:rPr>
        <w:tab/>
      </w:r>
      <w:r>
        <w:rPr>
          <w:rFonts w:ascii="Times New Roman" w:hint="eastAsia"/>
          <w:sz w:val="24"/>
        </w:rPr>
        <w:t>在企事业、电子商务等信息系统中，由于软件衰退的固有性及环境依赖性，集群服务器系统中各</w:t>
      </w:r>
      <w:r>
        <w:rPr>
          <w:rFonts w:ascii="Times New Roman"/>
          <w:sz w:val="24"/>
        </w:rPr>
        <w:t>server</w:t>
      </w:r>
      <w:r>
        <w:rPr>
          <w:rFonts w:ascii="Times New Roman" w:hint="eastAsia"/>
          <w:sz w:val="24"/>
        </w:rPr>
        <w:t>承载的软件具有类似的衰退概率和模式，造成稳定性、性能下降，甚至整个信息系统的崩溃。这引起了贝尔实验室、</w:t>
      </w:r>
      <w:r>
        <w:rPr>
          <w:rFonts w:ascii="Times New Roman"/>
          <w:sz w:val="24"/>
        </w:rPr>
        <w:t>IBM</w:t>
      </w:r>
      <w:r>
        <w:rPr>
          <w:rFonts w:ascii="Times New Roman" w:hint="eastAsia"/>
          <w:sz w:val="24"/>
        </w:rPr>
        <w:t>、摩托罗拉全球软件中心、</w:t>
      </w:r>
      <w:r>
        <w:rPr>
          <w:rFonts w:ascii="Times New Roman"/>
          <w:sz w:val="24"/>
        </w:rPr>
        <w:t>Sun</w:t>
      </w:r>
      <w:r>
        <w:rPr>
          <w:rFonts w:ascii="Times New Roman" w:hint="eastAsia"/>
          <w:sz w:val="24"/>
        </w:rPr>
        <w:t>等软件开发商和用户的高度重视。</w:t>
      </w:r>
    </w:p>
    <w:p w:rsidR="006A7206" w:rsidRDefault="006A7206" w:rsidP="00CB4052">
      <w:pPr>
        <w:pStyle w:val="3"/>
        <w:spacing w:beforeLines="50" w:afterLines="50" w:line="300" w:lineRule="auto"/>
        <w:ind w:left="142" w:firstLine="0"/>
        <w:rPr>
          <w:rFonts w:ascii="Times New Roman" w:eastAsia="黑体" w:hAnsi="黑体"/>
          <w:sz w:val="28"/>
        </w:rPr>
        <w:pPrChange w:id="33" w:author="mariayh" w:date="2012-03-13T05:50:00Z">
          <w:pPr>
            <w:pStyle w:val="3"/>
            <w:spacing w:beforeLines="50" w:afterLines="50" w:line="300" w:lineRule="auto"/>
            <w:ind w:left="142" w:firstLine="0"/>
          </w:pPr>
        </w:pPrChange>
      </w:pPr>
      <w:r>
        <w:rPr>
          <w:rFonts w:ascii="Times New Roman" w:eastAsia="黑体" w:hAnsi="黑体" w:hint="eastAsia"/>
          <w:sz w:val="28"/>
        </w:rPr>
        <w:t>软件抗衰方法的现状</w:t>
      </w:r>
      <w:del w:id="34" w:author="Fu Jun" w:date="2012-03-12T22:48:00Z">
        <w:r w:rsidDel="008B6038">
          <w:rPr>
            <w:rFonts w:ascii="Times New Roman" w:eastAsia="黑体" w:hAnsi="黑体" w:hint="eastAsia"/>
            <w:sz w:val="28"/>
          </w:rPr>
          <w:delText>与不足</w:delText>
        </w:r>
      </w:del>
      <w:bookmarkEnd w:id="1"/>
    </w:p>
    <w:p w:rsidR="006A7206" w:rsidRDefault="006A7206" w:rsidP="006A7206">
      <w:pPr>
        <w:spacing w:line="300" w:lineRule="auto"/>
        <w:rPr>
          <w:rFonts w:ascii="Times New Roman" w:eastAsia="宋体" w:hAnsi="Calibri"/>
          <w:sz w:val="24"/>
        </w:rPr>
      </w:pPr>
      <w:r>
        <w:rPr>
          <w:rFonts w:ascii="Times New Roman"/>
          <w:sz w:val="24"/>
        </w:rPr>
        <w:tab/>
      </w:r>
      <w:proofErr w:type="gramStart"/>
      <w:r>
        <w:rPr>
          <w:rFonts w:ascii="Times New Roman" w:hint="eastAsia"/>
          <w:sz w:val="24"/>
        </w:rPr>
        <w:t>从导致</w:t>
      </w:r>
      <w:proofErr w:type="gramEnd"/>
      <w:r>
        <w:rPr>
          <w:rFonts w:ascii="Times New Roman" w:hint="eastAsia"/>
          <w:sz w:val="24"/>
        </w:rPr>
        <w:t>软件衰退的因素的分析可以看出：软件衰退难以在软件的设计、开发、测试和在运行维护阶段避免和阻止</w:t>
      </w:r>
      <w:fldSimple w:instr=" REF _Ref318347428 \r \h  \* MERGEFORMAT ">
        <w:r>
          <w:rPr>
            <w:rFonts w:ascii="Times New Roman"/>
            <w:sz w:val="24"/>
            <w:vertAlign w:val="superscript"/>
          </w:rPr>
          <w:t>[12]</w:t>
        </w:r>
      </w:fldSimple>
      <w:r w:rsidR="00D825E1">
        <w:rPr>
          <w:rFonts w:ascii="Times New Roman"/>
          <w:sz w:val="24"/>
          <w:vertAlign w:val="superscript"/>
        </w:rPr>
        <w:fldChar w:fldCharType="begin"/>
      </w:r>
      <w:r>
        <w:rPr>
          <w:rFonts w:ascii="Times New Roman"/>
          <w:sz w:val="24"/>
          <w:vertAlign w:val="superscript"/>
        </w:rPr>
        <w:instrText xml:space="preserve"> REF _Ref318579706 \r \h </w:instrText>
      </w:r>
      <w:r w:rsidR="00D825E1">
        <w:rPr>
          <w:rFonts w:ascii="Times New Roman"/>
          <w:sz w:val="24"/>
          <w:vertAlign w:val="superscript"/>
        </w:rPr>
      </w:r>
      <w:r w:rsidR="00D825E1">
        <w:rPr>
          <w:rFonts w:ascii="Times New Roman"/>
          <w:sz w:val="24"/>
          <w:vertAlign w:val="superscript"/>
        </w:rPr>
        <w:fldChar w:fldCharType="separate"/>
      </w:r>
      <w:r>
        <w:rPr>
          <w:rFonts w:ascii="Times New Roman"/>
          <w:sz w:val="24"/>
          <w:vertAlign w:val="superscript"/>
        </w:rPr>
        <w:t>[41]</w:t>
      </w:r>
      <w:r w:rsidR="00D825E1">
        <w:rPr>
          <w:rFonts w:ascii="Times New Roman"/>
          <w:sz w:val="24"/>
          <w:vertAlign w:val="superscript"/>
        </w:rPr>
        <w:fldChar w:fldCharType="end"/>
      </w:r>
      <w:r>
        <w:rPr>
          <w:rFonts w:ascii="Times New Roman" w:hint="eastAsia"/>
          <w:sz w:val="24"/>
        </w:rPr>
        <w:t>。在这种情况下，软件运行阶段的容错方法是对抗它的有效手段</w:t>
      </w:r>
      <w:fldSimple w:instr=" REF _Ref318347428 \r \h  \* MERGEFORMAT ">
        <w:r>
          <w:rPr>
            <w:rFonts w:ascii="Times New Roman"/>
            <w:sz w:val="24"/>
            <w:vertAlign w:val="superscript"/>
          </w:rPr>
          <w:t>[12]</w:t>
        </w:r>
      </w:fldSimple>
      <w:r>
        <w:rPr>
          <w:rFonts w:ascii="Times New Roman" w:hint="eastAsia"/>
          <w:sz w:val="24"/>
        </w:rPr>
        <w:t>。目前，传统的容错方法（如设计多样性（代码</w:t>
      </w:r>
      <w:r>
        <w:rPr>
          <w:rFonts w:ascii="Times New Roman"/>
          <w:sz w:val="24"/>
        </w:rPr>
        <w:t>N</w:t>
      </w:r>
      <w:r>
        <w:rPr>
          <w:rFonts w:ascii="Times New Roman" w:hint="eastAsia"/>
          <w:sz w:val="24"/>
        </w:rPr>
        <w:t>版本）、数据多样性）无法耐受软件衰退问题；业界选择牺牲成本（预算可能会高</w:t>
      </w:r>
      <w:r>
        <w:rPr>
          <w:rFonts w:ascii="Times New Roman"/>
          <w:sz w:val="24"/>
        </w:rPr>
        <w:t>4-10</w:t>
      </w:r>
      <w:r>
        <w:rPr>
          <w:rFonts w:ascii="Times New Roman" w:hint="eastAsia"/>
          <w:sz w:val="24"/>
        </w:rPr>
        <w:t>倍）来换取业务，采用硬件支持的集群技术对关键应用模块（的代码、数据、硬件）进行冗余、备份、负载均衡，暂且不说很多应用系统限制使用集群</w:t>
      </w:r>
      <w:r w:rsidR="00D825E1">
        <w:rPr>
          <w:rFonts w:ascii="Times New Roman"/>
          <w:sz w:val="24"/>
          <w:vertAlign w:val="superscript"/>
        </w:rPr>
        <w:fldChar w:fldCharType="begin"/>
      </w:r>
      <w:r>
        <w:rPr>
          <w:rFonts w:ascii="Times New Roman"/>
          <w:sz w:val="24"/>
          <w:vertAlign w:val="superscript"/>
        </w:rPr>
        <w:instrText xml:space="preserve"> REF _Ref318347428 \r \h </w:instrText>
      </w:r>
      <w:r w:rsidR="00D825E1">
        <w:rPr>
          <w:rFonts w:ascii="Times New Roman"/>
          <w:sz w:val="24"/>
          <w:vertAlign w:val="superscript"/>
        </w:rPr>
      </w:r>
      <w:r w:rsidR="00D825E1">
        <w:rPr>
          <w:rFonts w:ascii="Times New Roman"/>
          <w:sz w:val="24"/>
          <w:vertAlign w:val="superscript"/>
        </w:rPr>
        <w:fldChar w:fldCharType="separate"/>
      </w:r>
      <w:r>
        <w:rPr>
          <w:rFonts w:ascii="Times New Roman"/>
          <w:sz w:val="24"/>
          <w:vertAlign w:val="superscript"/>
        </w:rPr>
        <w:t>[12]</w:t>
      </w:r>
      <w:r w:rsidR="00D825E1">
        <w:rPr>
          <w:rFonts w:ascii="Times New Roman"/>
          <w:sz w:val="24"/>
          <w:vertAlign w:val="superscript"/>
        </w:rPr>
        <w:fldChar w:fldCharType="end"/>
      </w:r>
      <w:r>
        <w:rPr>
          <w:rFonts w:ascii="Times New Roman" w:hint="eastAsia"/>
          <w:sz w:val="24"/>
        </w:rPr>
        <w:t>，这种做法是在软件发生挂起和</w:t>
      </w:r>
      <w:r>
        <w:rPr>
          <w:rFonts w:ascii="Times New Roman"/>
          <w:sz w:val="24"/>
        </w:rPr>
        <w:t>/</w:t>
      </w:r>
      <w:r>
        <w:rPr>
          <w:rFonts w:ascii="Times New Roman" w:hint="eastAsia"/>
          <w:sz w:val="24"/>
        </w:rPr>
        <w:t>或崩溃失效后进行恢复和负载转移，属于被动式容错管理，一来正在处理的业务会丢失，二来被动式恢复至少需要</w:t>
      </w:r>
      <w:r>
        <w:rPr>
          <w:rFonts w:ascii="Times New Roman"/>
          <w:sz w:val="24"/>
        </w:rPr>
        <w:t>3-5</w:t>
      </w:r>
      <w:r>
        <w:rPr>
          <w:rFonts w:ascii="Times New Roman" w:hint="eastAsia"/>
          <w:sz w:val="24"/>
        </w:rPr>
        <w:t>分钟，此间该软件无法服务会造成集群中其他版本超载</w:t>
      </w:r>
      <w:r w:rsidR="00D825E1" w:rsidRPr="00D825E1">
        <w:rPr>
          <w:rFonts w:ascii="Times New Roman"/>
          <w:sz w:val="24"/>
          <w:vertAlign w:val="superscript"/>
        </w:rPr>
        <w:fldChar w:fldCharType="begin"/>
      </w:r>
      <w:r>
        <w:rPr>
          <w:rFonts w:ascii="Times New Roman"/>
          <w:sz w:val="24"/>
          <w:vertAlign w:val="superscript"/>
        </w:rPr>
        <w:instrText xml:space="preserve"> REF _Ref317700772 \r \h  \* MERGEFORMAT</w:instrText>
      </w:r>
      <w:bookmarkStart w:id="35" w:name="OLE_LINK36"/>
      <w:bookmarkStart w:id="36" w:name="OLE_LINK35"/>
      <w:r>
        <w:rPr>
          <w:rFonts w:ascii="Times New Roman"/>
          <w:sz w:val="24"/>
          <w:vertAlign w:val="superscript"/>
        </w:rPr>
        <w:instrText xml:space="preserve"> </w:instrText>
      </w:r>
      <w:r w:rsidR="00D825E1" w:rsidRPr="00D825E1">
        <w:rPr>
          <w:rFonts w:ascii="Times New Roman"/>
          <w:sz w:val="24"/>
          <w:vertAlign w:val="superscript"/>
        </w:rPr>
      </w:r>
      <w:r w:rsidR="00D825E1" w:rsidRPr="00D825E1">
        <w:rPr>
          <w:rFonts w:ascii="Times New Roman"/>
          <w:sz w:val="24"/>
          <w:vertAlign w:val="superscript"/>
        </w:rPr>
        <w:fldChar w:fldCharType="separate"/>
      </w:r>
      <w:r>
        <w:rPr>
          <w:rFonts w:ascii="Times New Roman"/>
          <w:sz w:val="24"/>
          <w:vertAlign w:val="superscript"/>
        </w:rPr>
        <w:t>[8]</w:t>
      </w:r>
      <w:r w:rsidR="00D825E1">
        <w:rPr>
          <w:rFonts w:ascii="Calibri"/>
        </w:rPr>
        <w:fldChar w:fldCharType="end"/>
      </w:r>
      <w:r w:rsidR="00D825E1" w:rsidRPr="00D825E1">
        <w:fldChar w:fldCharType="begin"/>
      </w:r>
      <w:r>
        <w:rPr>
          <w:rFonts w:ascii="Times New Roman"/>
          <w:sz w:val="24"/>
          <w:vertAlign w:val="superscript"/>
        </w:rPr>
        <w:instrText xml:space="preserve"> REF _Ref318347428 \r \h </w:instrText>
      </w:r>
      <w:r w:rsidR="00D825E1" w:rsidRPr="00D825E1">
        <w:fldChar w:fldCharType="separate"/>
      </w:r>
      <w:bookmarkEnd w:id="35"/>
      <w:bookmarkEnd w:id="36"/>
      <w:r>
        <w:rPr>
          <w:rFonts w:ascii="Times New Roman"/>
          <w:sz w:val="24"/>
          <w:vertAlign w:val="superscript"/>
        </w:rPr>
        <w:t>[12]</w:t>
      </w:r>
      <w:r w:rsidR="00D825E1">
        <w:rPr>
          <w:rFonts w:ascii="Times New Roman"/>
          <w:sz w:val="24"/>
          <w:vertAlign w:val="superscript"/>
        </w:rPr>
        <w:fldChar w:fldCharType="end"/>
      </w:r>
      <w:r>
        <w:rPr>
          <w:rFonts w:ascii="Times New Roman" w:hint="eastAsia"/>
          <w:sz w:val="24"/>
        </w:rPr>
        <w:t>，三来无法提前处理服务效率和性能低下</w:t>
      </w:r>
      <w:r>
        <w:rPr>
          <w:rFonts w:hint="eastAsia"/>
        </w:rPr>
        <w:t>。</w:t>
      </w:r>
      <w:fldSimple w:instr=" REF _Ref318579706 \r \h  \* MERGEFORMAT ">
        <w:r>
          <w:rPr>
            <w:rFonts w:ascii="Times New Roman" w:hAnsi="Times New Roman"/>
            <w:sz w:val="24"/>
            <w:vertAlign w:val="superscript"/>
          </w:rPr>
          <w:t>[41]</w:t>
        </w:r>
      </w:fldSimple>
      <w:r>
        <w:rPr>
          <w:rFonts w:ascii="Times New Roman" w:hint="eastAsia"/>
          <w:sz w:val="24"/>
        </w:rPr>
        <w:t>而且，这种被动式容错只能较好的避免硬件错误，</w:t>
      </w:r>
      <w:r>
        <w:rPr>
          <w:rFonts w:ascii="Times New Roman" w:hAnsi="Times New Roman" w:hint="eastAsia"/>
          <w:sz w:val="24"/>
          <w:szCs w:val="24"/>
        </w:rPr>
        <w:t>无法避免衰退问题、以及冗余版本也出现衰退</w:t>
      </w:r>
      <w:r>
        <w:rPr>
          <w:rFonts w:ascii="Times New Roman" w:hAnsi="Times New Roman"/>
          <w:sz w:val="24"/>
          <w:szCs w:val="24"/>
        </w:rPr>
        <w:t>/</w:t>
      </w:r>
      <w:r>
        <w:rPr>
          <w:rFonts w:ascii="Times New Roman" w:hAnsi="Times New Roman" w:hint="eastAsia"/>
          <w:sz w:val="24"/>
          <w:szCs w:val="24"/>
        </w:rPr>
        <w:t>失效的情况</w:t>
      </w:r>
      <w:fldSimple w:instr=" REF _Ref318394448 \r \h  \* MERGEFORMAT ">
        <w:r>
          <w:rPr>
            <w:rFonts w:ascii="Times New Roman" w:hAnsi="Times New Roman"/>
            <w:sz w:val="24"/>
            <w:szCs w:val="24"/>
            <w:vertAlign w:val="superscript"/>
          </w:rPr>
          <w:t>[39]</w:t>
        </w:r>
      </w:fldSimple>
      <w:r>
        <w:rPr>
          <w:rFonts w:ascii="Times New Roman" w:hAnsi="Times New Roman" w:hint="eastAsia"/>
          <w:sz w:val="24"/>
          <w:szCs w:val="24"/>
        </w:rPr>
        <w:t>。因此，主动的、预防性的、自适应的容错管理是增加软件可用性、降低软件失效导致的损失的关键策略之一</w:t>
      </w:r>
      <w:fldSimple w:instr=" REF _Ref317700772 \r \h  \* MERGEFORMAT ">
        <w:r>
          <w:rPr>
            <w:rFonts w:ascii="Times New Roman" w:hAnsi="Times New Roman"/>
            <w:sz w:val="24"/>
            <w:szCs w:val="24"/>
            <w:vertAlign w:val="superscript"/>
          </w:rPr>
          <w:t>[8]</w:t>
        </w:r>
      </w:fldSimple>
      <w:r>
        <w:rPr>
          <w:rFonts w:ascii="Times New Roman" w:hAnsi="Times New Roman" w:hint="eastAsia"/>
          <w:sz w:val="24"/>
          <w:szCs w:val="24"/>
        </w:rPr>
        <w:t>，软件抗衰就是这样的方法</w:t>
      </w:r>
      <w:fldSimple w:instr=" REF _Ref317703904 \r \h  \* MERGEFORMAT ">
        <w:r>
          <w:rPr>
            <w:rFonts w:ascii="Times New Roman" w:hAnsi="Times New Roman"/>
            <w:sz w:val="24"/>
            <w:szCs w:val="24"/>
            <w:vertAlign w:val="superscript"/>
          </w:rPr>
          <w:t>[7]</w:t>
        </w:r>
      </w:fldSimple>
      <w:fldSimple w:instr=" REF _Ref318311528 \r \h  \* MERGEFORMAT ">
        <w:r>
          <w:rPr>
            <w:rFonts w:ascii="Times New Roman" w:hAnsi="Times New Roman"/>
            <w:sz w:val="24"/>
            <w:szCs w:val="24"/>
            <w:vertAlign w:val="superscript"/>
          </w:rPr>
          <w:t>[33]</w:t>
        </w:r>
      </w:fldSimple>
      <w:r>
        <w:rPr>
          <w:rFonts w:ascii="Times New Roman" w:hAnsi="Times New Roman" w:hint="eastAsia"/>
          <w:sz w:val="24"/>
          <w:szCs w:val="24"/>
        </w:rPr>
        <w:t>。</w:t>
      </w:r>
    </w:p>
    <w:p w:rsidR="006A7206" w:rsidRDefault="006A7206" w:rsidP="006A7206">
      <w:pPr>
        <w:spacing w:line="300" w:lineRule="auto"/>
        <w:ind w:firstLineChars="200" w:firstLine="480"/>
        <w:rPr>
          <w:rFonts w:ascii="Times New Roman" w:hAnsi="Times New Roman"/>
          <w:sz w:val="24"/>
          <w:szCs w:val="24"/>
        </w:rPr>
      </w:pPr>
      <w:r>
        <w:rPr>
          <w:rFonts w:ascii="Times New Roman" w:hAnsi="Times New Roman" w:hint="eastAsia"/>
          <w:sz w:val="24"/>
          <w:szCs w:val="24"/>
        </w:rPr>
        <w:t>软件抗衰</w:t>
      </w:r>
      <w:fldSimple w:instr=" REF _Ref317703904 \r \h  \* MERGEFORMAT ">
        <w:r>
          <w:rPr>
            <w:rFonts w:ascii="Times New Roman" w:hAnsi="Times New Roman"/>
            <w:sz w:val="24"/>
            <w:szCs w:val="24"/>
            <w:vertAlign w:val="superscript"/>
          </w:rPr>
          <w:t>[7]</w:t>
        </w:r>
      </w:fldSimple>
      <w:r>
        <w:rPr>
          <w:rFonts w:ascii="Times New Roman" w:hAnsi="Times New Roman" w:hint="eastAsia"/>
          <w:sz w:val="24"/>
          <w:szCs w:val="24"/>
        </w:rPr>
        <w:t>是一种主动积极的、预防式的应对软件衰退现象的故障管理方法，</w:t>
      </w:r>
      <w:r>
        <w:rPr>
          <w:rFonts w:ascii="Times New Roman" w:hAnsi="Times New Roman" w:hint="eastAsia"/>
          <w:sz w:val="24"/>
          <w:szCs w:val="24"/>
        </w:rPr>
        <w:lastRenderedPageBreak/>
        <w:t>属于一种环境多样性容错方法，它致力于有计划地、主动地清除运行中软件的内部错误，给软件换一种</w:t>
      </w:r>
      <w:r>
        <w:rPr>
          <w:rFonts w:ascii="Times New Roman" w:hAnsi="Times New Roman"/>
          <w:sz w:val="24"/>
          <w:szCs w:val="24"/>
        </w:rPr>
        <w:t xml:space="preserve"> </w:t>
      </w:r>
      <w:r>
        <w:rPr>
          <w:rFonts w:ascii="Times New Roman" w:hAnsi="Times New Roman" w:hint="eastAsia"/>
          <w:sz w:val="24"/>
          <w:szCs w:val="24"/>
        </w:rPr>
        <w:t>“干净的”运行环境，使软件尽可能恢复到初始健康状态，以减小未来软件发生意外中断、业务遭到严重损害。这个过程可能会造成业务短暂中断，但</w:t>
      </w:r>
      <w:commentRangeStart w:id="37"/>
      <w:r>
        <w:rPr>
          <w:rFonts w:ascii="Times New Roman" w:hAnsi="Times New Roman" w:hint="eastAsia"/>
          <w:sz w:val="24"/>
          <w:szCs w:val="24"/>
        </w:rPr>
        <w:t>其</w:t>
      </w:r>
      <w:commentRangeEnd w:id="37"/>
      <w:r>
        <w:rPr>
          <w:rStyle w:val="a6"/>
        </w:rPr>
        <w:commentReference w:id="37"/>
      </w:r>
      <w:r>
        <w:rPr>
          <w:rFonts w:ascii="Times New Roman" w:hAnsi="Times New Roman" w:hint="eastAsia"/>
          <w:sz w:val="24"/>
          <w:szCs w:val="24"/>
        </w:rPr>
        <w:t>带来的损失远比被动式地恢复意外失效造成的损失小得多</w:t>
      </w:r>
      <w:fldSimple w:instr=" REF _Ref317700772 \r \h  \* MERGEFORMAT ">
        <w:r>
          <w:rPr>
            <w:rFonts w:ascii="Times New Roman" w:hAnsi="Times New Roman"/>
            <w:sz w:val="24"/>
            <w:szCs w:val="24"/>
            <w:vertAlign w:val="superscript"/>
          </w:rPr>
          <w:t>[8]</w:t>
        </w:r>
      </w:fldSimple>
      <w:fldSimple w:instr=" REF _Ref318027302 \r \h  \* MERGEFORMAT ">
        <w:r>
          <w:rPr>
            <w:rFonts w:ascii="Times New Roman" w:hAnsi="Times New Roman"/>
            <w:sz w:val="24"/>
            <w:szCs w:val="24"/>
            <w:vertAlign w:val="superscript"/>
          </w:rPr>
          <w:t>[25]</w:t>
        </w:r>
      </w:fldSimple>
      <w:r>
        <w:rPr>
          <w:rFonts w:ascii="Times New Roman" w:hAnsi="Times New Roman" w:hint="eastAsia"/>
          <w:sz w:val="24"/>
          <w:szCs w:val="24"/>
        </w:rPr>
        <w:t>。</w:t>
      </w:r>
    </w:p>
    <w:p w:rsidR="006A7206" w:rsidRDefault="006A7206" w:rsidP="006A7206">
      <w:pPr>
        <w:spacing w:line="300" w:lineRule="auto"/>
        <w:ind w:firstLineChars="200" w:firstLine="480"/>
        <w:rPr>
          <w:rFonts w:ascii="Times New Roman" w:hAnsi="Times New Roman"/>
          <w:sz w:val="24"/>
          <w:szCs w:val="24"/>
        </w:rPr>
      </w:pPr>
      <w:r>
        <w:rPr>
          <w:rFonts w:ascii="Times New Roman" w:hAnsi="Times New Roman" w:hint="eastAsia"/>
          <w:sz w:val="24"/>
          <w:szCs w:val="24"/>
        </w:rPr>
        <w:t>软件抗衰包含两层含义：首先是指抗衰活动要在性能严重下降、失效发生前采取；其次，抗衰技术本身应具有自主智能性。目前，软件抗衰方法总体上可以分为三大类：基于时间模型的方法、基于度量的方法和基于时间模型与度量的混合方法，这些方法主要是为预测软件衰退导致的失效而提出的。</w:t>
      </w:r>
    </w:p>
    <w:p w:rsidR="006A7206" w:rsidRDefault="006A7206" w:rsidP="006A7206">
      <w:pPr>
        <w:spacing w:line="300" w:lineRule="auto"/>
        <w:ind w:firstLineChars="200" w:firstLine="480"/>
        <w:rPr>
          <w:rFonts w:ascii="Times New Roman" w:hAnsi="Times New Roman"/>
          <w:sz w:val="24"/>
          <w:szCs w:val="24"/>
        </w:rPr>
      </w:pPr>
      <w:bookmarkStart w:id="38" w:name="OLE_LINK73"/>
      <w:bookmarkStart w:id="39" w:name="OLE_LINK72"/>
      <w:r>
        <w:rPr>
          <w:rFonts w:ascii="Times New Roman" w:hAnsi="Times New Roman" w:hint="eastAsia"/>
          <w:sz w:val="24"/>
          <w:szCs w:val="24"/>
        </w:rPr>
        <w:t>基于时间模型的抗衰方法是目前实际应用中常用的抗衰方法。该方法是一种预防软件失效的定期抗衰方法：假设软件失效率固定</w:t>
      </w:r>
      <w:fldSimple w:instr=" REF _Ref317762189 \r \h  \* MERGEFORMAT ">
        <w:r>
          <w:rPr>
            <w:rFonts w:ascii="Times New Roman"/>
            <w:sz w:val="24"/>
            <w:vertAlign w:val="superscript"/>
          </w:rPr>
          <w:t>[14]</w:t>
        </w:r>
      </w:fldSimple>
      <w:r>
        <w:rPr>
          <w:rFonts w:ascii="Times New Roman" w:hAnsi="Times New Roman" w:hint="eastAsia"/>
          <w:sz w:val="24"/>
          <w:szCs w:val="24"/>
        </w:rPr>
        <w:t>，依赖于已知失效时间和负载分布数据，采用随机</w:t>
      </w:r>
      <w:r>
        <w:rPr>
          <w:rFonts w:ascii="Times New Roman" w:hAnsi="Times New Roman"/>
          <w:sz w:val="24"/>
          <w:szCs w:val="24"/>
        </w:rPr>
        <w:t>Petri</w:t>
      </w:r>
      <w:r>
        <w:rPr>
          <w:rFonts w:ascii="Times New Roman" w:hAnsi="Times New Roman" w:hint="eastAsia"/>
          <w:sz w:val="24"/>
          <w:szCs w:val="24"/>
        </w:rPr>
        <w:t>网、马尔科夫等数学模型对软件建模，再用随机过程、统计分析等数学方法求得软件运行状态的分布，进一步计算最优的抗衰时间和周期。软件运行时，到抗衰时间点后，按固定周期执行抗衰。由于抗衰时间和间隔是采用数学方法根据已知失效分布数据求解得到，因此具有一定的统计正确性。但该方法最大的不足是宏观、缺乏灵活性，不顾软件的实际运行情况，因为软件衰退过程和失效率一般不是固定不变的，且失效时间分布数据是未知、难以获取的</w:t>
      </w:r>
      <w:fldSimple w:instr=" REF _Ref317762189 \r \h  \* MERGEFORMAT ">
        <w:r>
          <w:rPr>
            <w:rFonts w:ascii="Times New Roman"/>
            <w:sz w:val="24"/>
            <w:vertAlign w:val="superscript"/>
          </w:rPr>
          <w:t>[14]</w:t>
        </w:r>
      </w:fldSimple>
      <w:fldSimple w:instr=" REF _Ref317762305 \r \h  \* MERGEFORMAT ">
        <w:r>
          <w:rPr>
            <w:rFonts w:ascii="Times New Roman"/>
            <w:sz w:val="24"/>
            <w:highlight w:val="lightGray"/>
            <w:vertAlign w:val="superscript"/>
          </w:rPr>
          <w:t>[15]</w:t>
        </w:r>
      </w:fldSimple>
      <w:fldSimple w:instr=" REF _Ref318868136 \r \h  \* MERGEFORMAT ">
        <w:r>
          <w:rPr>
            <w:rFonts w:ascii="Times New Roman"/>
            <w:sz w:val="24"/>
            <w:highlight w:val="lightGray"/>
            <w:vertAlign w:val="superscript"/>
          </w:rPr>
          <w:t>[47]</w:t>
        </w:r>
      </w:fldSimple>
      <w:r>
        <w:rPr>
          <w:rFonts w:ascii="Times New Roman" w:hAnsi="Times New Roman" w:hint="eastAsia"/>
          <w:sz w:val="24"/>
          <w:szCs w:val="24"/>
        </w:rPr>
        <w:t>。在软件网络化和资源虚拟化、按需分配的大背景下，动态多变、状态多样的软件，其</w:t>
      </w:r>
      <w:r>
        <w:rPr>
          <w:rFonts w:ascii="Times New Roman" w:hint="eastAsia"/>
          <w:sz w:val="24"/>
        </w:rPr>
        <w:t>衰退的表现模式、趋势越来越动态多变</w:t>
      </w:r>
      <w:fldSimple w:instr=" REF _Ref318056162 \r \h  \* MERGEFORMAT ">
        <w:r>
          <w:rPr>
            <w:rFonts w:ascii="Times New Roman"/>
            <w:sz w:val="24"/>
            <w:vertAlign w:val="superscript"/>
          </w:rPr>
          <w:t>[26]</w:t>
        </w:r>
      </w:fldSimple>
      <w:r>
        <w:rPr>
          <w:rFonts w:ascii="Times New Roman" w:hint="eastAsia"/>
          <w:sz w:val="24"/>
        </w:rPr>
        <w:t>，</w:t>
      </w:r>
      <w:r>
        <w:rPr>
          <w:rFonts w:ascii="Times New Roman" w:hAnsi="Times New Roman" w:hint="eastAsia"/>
          <w:sz w:val="24"/>
          <w:szCs w:val="24"/>
        </w:rPr>
        <w:t>该方法面临着越来越多的挑战。</w:t>
      </w:r>
      <w:bookmarkEnd w:id="38"/>
      <w:bookmarkEnd w:id="39"/>
    </w:p>
    <w:p w:rsidR="006A7206" w:rsidRDefault="006A7206" w:rsidP="006A7206">
      <w:pPr>
        <w:spacing w:line="300" w:lineRule="auto"/>
        <w:ind w:firstLineChars="200" w:firstLine="480"/>
        <w:rPr>
          <w:rFonts w:ascii="Times New Roman" w:hAnsi="Times New Roman"/>
          <w:sz w:val="24"/>
          <w:szCs w:val="24"/>
        </w:rPr>
      </w:pPr>
      <w:r>
        <w:rPr>
          <w:rFonts w:ascii="Times New Roman" w:hAnsi="Times New Roman" w:hint="eastAsia"/>
          <w:sz w:val="24"/>
          <w:szCs w:val="24"/>
        </w:rPr>
        <w:t>考虑到系统资源耗尽是软件衰退的一大影响，基于度量的抗衰方法不是去求解特定的抗衰周期，而是通过刻画系统资源的耗费情况来预测衰退导致的失效，是一种视情抗衰方法。该方法首先建立系统资源耗费的趋势，求解系统资源耗费的速度，之后根据实时度量的资源耗费数据，结合当前的负载，预测资源耗尽的时间作为软件会失效的时间。基于度量的方法更符合软件的实际运行情况</w:t>
      </w:r>
      <w:fldSimple w:instr=" REF _Ref318579706 \r \h  \* MERGEFORMAT ">
        <w:r>
          <w:rPr>
            <w:rFonts w:ascii="Times New Roman" w:hAnsi="Times New Roman"/>
            <w:sz w:val="24"/>
            <w:szCs w:val="24"/>
            <w:vertAlign w:val="superscript"/>
          </w:rPr>
          <w:t>[41]</w:t>
        </w:r>
      </w:fldSimple>
      <w:r>
        <w:rPr>
          <w:rFonts w:ascii="Times New Roman" w:hAnsi="Times New Roman" w:hint="eastAsia"/>
          <w:sz w:val="24"/>
          <w:szCs w:val="24"/>
        </w:rPr>
        <w:t>，最大的优点是可以预测部分未知的软件衰退情况，但不足是这些方法容易漏掉偶发性强的软件衰退，因其异常数据难以获取。且该方法一般基于特定的软件衰退影响</w:t>
      </w:r>
      <w:fldSimple w:instr=" REF _Ref318642228 \r \h  \* MERGEFORMAT ">
        <w:r>
          <w:rPr>
            <w:rFonts w:ascii="Times New Roman"/>
            <w:sz w:val="24"/>
            <w:vertAlign w:val="superscript"/>
          </w:rPr>
          <w:t>[42]</w:t>
        </w:r>
      </w:fldSimple>
      <w:r>
        <w:rPr>
          <w:rFonts w:ascii="Times New Roman" w:hAnsi="Times New Roman" w:hint="eastAsia"/>
          <w:sz w:val="24"/>
          <w:szCs w:val="24"/>
        </w:rPr>
        <w:t>（如内存泄露）进行预测，不能自适应的感知和预测动态、多样的软件衰退现象，无法正确区分负载改变等正常现象和真正的性能异常。</w:t>
      </w:r>
    </w:p>
    <w:p w:rsidR="006A7206" w:rsidRDefault="006A7206" w:rsidP="006A7206">
      <w:pPr>
        <w:spacing w:line="300" w:lineRule="auto"/>
        <w:ind w:firstLineChars="200" w:firstLine="480"/>
        <w:rPr>
          <w:rFonts w:ascii="Times New Roman" w:hAnsi="Times New Roman"/>
          <w:sz w:val="24"/>
          <w:szCs w:val="24"/>
        </w:rPr>
      </w:pPr>
      <w:r>
        <w:rPr>
          <w:rFonts w:ascii="Times New Roman" w:hAnsi="Times New Roman" w:hint="eastAsia"/>
          <w:sz w:val="24"/>
          <w:szCs w:val="24"/>
        </w:rPr>
        <w:t>基于时间模型和度量的混合抗衰方法，采用基于时间模型的抗衰方法常用的建模方法，计算软件运行状态的大致分布，在此基础上计算需要监测的关键点的时间与间隔；软件运行时，在关键点开始监测软件运行情况，并根据当前软件衰退状态所处的阶段，决定采取的抗衰的粒度。</w:t>
      </w:r>
      <w:r>
        <w:t>尽管该类型方法一定程度上弥补了基于时间模型的抗衰方法的灵活性，避免了基于度量的</w:t>
      </w:r>
      <w:r>
        <w:rPr>
          <w:rFonts w:ascii="Times New Roman" w:hint="eastAsia"/>
          <w:sz w:val="24"/>
        </w:rPr>
        <w:t>预测模型</w:t>
      </w:r>
      <w:r>
        <w:rPr>
          <w:rFonts w:ascii="Times New Roman" w:hAnsi="Times New Roman" w:hint="eastAsia"/>
          <w:sz w:val="24"/>
          <w:szCs w:val="24"/>
        </w:rPr>
        <w:t>过高的计算代价</w:t>
      </w:r>
      <w:fldSimple w:instr=" REF _Ref317762305 \r \h  \* MERGEFORMAT ">
        <w:r>
          <w:rPr>
            <w:rFonts w:ascii="Times New Roman" w:hAnsi="Times New Roman"/>
            <w:sz w:val="24"/>
            <w:szCs w:val="24"/>
            <w:vertAlign w:val="superscript"/>
          </w:rPr>
          <w:t>[15]</w:t>
        </w:r>
      </w:fldSimple>
      <w:r>
        <w:rPr>
          <w:rFonts w:ascii="Times New Roman" w:hint="eastAsia"/>
          <w:sz w:val="24"/>
        </w:rPr>
        <w:t>，但其预测关键点是固定的，难以适应不确定性软件衰退现象，</w:t>
      </w:r>
      <w:r>
        <w:rPr>
          <w:rFonts w:ascii="Times New Roman" w:hAnsi="Times New Roman" w:hint="eastAsia"/>
          <w:sz w:val="24"/>
          <w:szCs w:val="24"/>
        </w:rPr>
        <w:t>无法正确区分负载改变等正常现象和真正的性能衰退</w:t>
      </w:r>
      <w:r>
        <w:rPr>
          <w:rFonts w:ascii="Times New Roman" w:hint="eastAsia"/>
          <w:sz w:val="24"/>
        </w:rPr>
        <w:t>；而且，由于其抗衰预测本质上属于基于度量的方</w:t>
      </w:r>
      <w:r>
        <w:rPr>
          <w:rFonts w:ascii="Times New Roman" w:hint="eastAsia"/>
          <w:sz w:val="24"/>
        </w:rPr>
        <w:lastRenderedPageBreak/>
        <w:t>法，在预测偶发性强、</w:t>
      </w:r>
      <w:r>
        <w:rPr>
          <w:rFonts w:ascii="Times New Roman" w:hAnsi="Times New Roman" w:hint="eastAsia"/>
          <w:sz w:val="24"/>
          <w:szCs w:val="24"/>
        </w:rPr>
        <w:t>动态、多样的软件衰退时，也面临着易被逃避的问题。这也是本来重点要解决的问题。</w:t>
      </w:r>
    </w:p>
    <w:p w:rsidR="001E4887" w:rsidRDefault="001E4887"/>
    <w:sectPr w:rsidR="001E4887" w:rsidSect="001E4887">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Fu Jun" w:date="2012-03-12T22:44:00Z" w:initials="FJ">
    <w:p w:rsidR="00B92733" w:rsidRDefault="00B92733">
      <w:pPr>
        <w:pStyle w:val="a5"/>
      </w:pPr>
      <w:r>
        <w:rPr>
          <w:rStyle w:val="a6"/>
        </w:rPr>
        <w:annotationRef/>
      </w:r>
      <w:r>
        <w:rPr>
          <w:rFonts w:hint="eastAsia"/>
        </w:rPr>
        <w:t>以下建议以环境因素、软件自身缺陷因素和软件与环境</w:t>
      </w:r>
      <w:proofErr w:type="gramStart"/>
      <w:r>
        <w:rPr>
          <w:rFonts w:hint="eastAsia"/>
        </w:rPr>
        <w:t>交互因素</w:t>
      </w:r>
      <w:proofErr w:type="gramEnd"/>
      <w:r>
        <w:rPr>
          <w:rFonts w:hint="eastAsia"/>
        </w:rPr>
        <w:t>展开。现在的写法有点像在讲特点。</w:t>
      </w:r>
    </w:p>
  </w:comment>
  <w:comment w:id="29" w:author="Fu Jun" w:date="2012-03-12T22:47:00Z" w:initials="FJ">
    <w:p w:rsidR="00B95E7D" w:rsidRDefault="00B95E7D">
      <w:pPr>
        <w:pStyle w:val="a5"/>
      </w:pPr>
      <w:r>
        <w:rPr>
          <w:rStyle w:val="a6"/>
        </w:rPr>
        <w:annotationRef/>
      </w:r>
      <w:r>
        <w:rPr>
          <w:rFonts w:hint="eastAsia"/>
        </w:rPr>
        <w:t>这一点哪里体现出了不确定性</w:t>
      </w:r>
    </w:p>
  </w:comment>
  <w:comment w:id="32" w:author="mariayh" w:date="2012-03-12T17:28:00Z" w:initials="m">
    <w:p w:rsidR="006A7206" w:rsidRDefault="006A7206" w:rsidP="006A7206">
      <w:pPr>
        <w:pStyle w:val="a5"/>
      </w:pPr>
      <w:r>
        <w:rPr>
          <w:rFonts w:hint="eastAsia"/>
        </w:rPr>
        <w:t>已发现</w:t>
      </w:r>
      <w:r>
        <w:rPr>
          <w:rStyle w:val="a6"/>
        </w:rPr>
        <w:annotationRef/>
      </w:r>
      <w:r>
        <w:rPr>
          <w:rFonts w:hint="eastAsia"/>
        </w:rPr>
        <w:t>软件衰退的软件系统，来自</w:t>
      </w:r>
      <w:r>
        <w:t xml:space="preserve">[14] L. </w:t>
      </w:r>
      <w:proofErr w:type="gramStart"/>
      <w:r>
        <w:t>Li ”</w:t>
      </w:r>
      <w:proofErr w:type="gramEnd"/>
      <w:r>
        <w:t xml:space="preserve"> </w:t>
      </w:r>
      <w:r>
        <w:rPr>
          <w:rFonts w:ascii="Times New Roman" w:hAnsi="Times New Roman"/>
          <w:b/>
          <w:sz w:val="18"/>
          <w:szCs w:val="18"/>
          <w:highlight w:val="lightGray"/>
        </w:rPr>
        <w:t>An Approach for Estimation of Software Aging in a Web Server</w:t>
      </w:r>
      <w:r>
        <w:t>”</w:t>
      </w:r>
    </w:p>
  </w:comment>
  <w:comment w:id="37" w:author="mariayh" w:date="2012-03-12T17:27:00Z" w:initials="m">
    <w:p w:rsidR="006A7206" w:rsidRDefault="006A7206" w:rsidP="006A7206">
      <w:pPr>
        <w:pStyle w:val="a5"/>
      </w:pPr>
      <w:r>
        <w:rPr>
          <w:rStyle w:val="a6"/>
        </w:rPr>
        <w:annotationRef/>
      </w:r>
      <w:r>
        <w:rPr>
          <w:rFonts w:hint="eastAsia"/>
        </w:rPr>
        <w:t>提前通知，至少可以少丢失正在运行的事务，用户感官不会差很多</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462" w:rsidRDefault="00DC6462" w:rsidP="006A7206">
      <w:r>
        <w:separator/>
      </w:r>
    </w:p>
  </w:endnote>
  <w:endnote w:type="continuationSeparator" w:id="0">
    <w:p w:rsidR="00DC6462" w:rsidRDefault="00DC6462" w:rsidP="006A72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462" w:rsidRDefault="00DC6462" w:rsidP="006A7206">
      <w:r>
        <w:separator/>
      </w:r>
    </w:p>
  </w:footnote>
  <w:footnote w:type="continuationSeparator" w:id="0">
    <w:p w:rsidR="00DC6462" w:rsidRDefault="00DC6462" w:rsidP="006A72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5578E"/>
    <w:multiLevelType w:val="multilevel"/>
    <w:tmpl w:val="98EAC862"/>
    <w:lvl w:ilvl="0">
      <w:start w:val="1"/>
      <w:numFmt w:val="decimal"/>
      <w:lvlText w:val="%1."/>
      <w:lvlJc w:val="left"/>
      <w:pPr>
        <w:ind w:left="-54" w:firstLine="0"/>
      </w:pPr>
    </w:lvl>
    <w:lvl w:ilvl="1">
      <w:start w:val="1"/>
      <w:numFmt w:val="decimal"/>
      <w:pStyle w:val="2"/>
      <w:lvlText w:val="%1.%2"/>
      <w:lvlJc w:val="left"/>
      <w:pPr>
        <w:ind w:left="522" w:hanging="576"/>
      </w:pPr>
    </w:lvl>
    <w:lvl w:ilvl="2">
      <w:start w:val="1"/>
      <w:numFmt w:val="decimal"/>
      <w:pStyle w:val="3"/>
      <w:lvlText w:val="%1.%2.%3"/>
      <w:lvlJc w:val="left"/>
      <w:pPr>
        <w:ind w:left="3131" w:hanging="720"/>
      </w:pPr>
    </w:lvl>
    <w:lvl w:ilvl="3">
      <w:start w:val="1"/>
      <w:numFmt w:val="decimal"/>
      <w:pStyle w:val="4"/>
      <w:lvlText w:val="%1.%2.%3.%4"/>
      <w:lvlJc w:val="left"/>
      <w:pPr>
        <w:ind w:left="810" w:hanging="864"/>
      </w:pPr>
    </w:lvl>
    <w:lvl w:ilvl="4">
      <w:start w:val="1"/>
      <w:numFmt w:val="decimal"/>
      <w:pStyle w:val="5"/>
      <w:lvlText w:val="%1.%2.%3.%4.%5"/>
      <w:lvlJc w:val="left"/>
      <w:pPr>
        <w:ind w:left="954" w:hanging="1008"/>
      </w:pPr>
    </w:lvl>
    <w:lvl w:ilvl="5">
      <w:start w:val="1"/>
      <w:numFmt w:val="decimal"/>
      <w:pStyle w:val="6"/>
      <w:lvlText w:val="%1.%2.%3.%4.%5.%6"/>
      <w:lvlJc w:val="left"/>
      <w:pPr>
        <w:ind w:left="1098" w:hanging="1152"/>
      </w:pPr>
    </w:lvl>
    <w:lvl w:ilvl="6">
      <w:start w:val="1"/>
      <w:numFmt w:val="decimal"/>
      <w:pStyle w:val="7"/>
      <w:lvlText w:val="%1.%2.%3.%4.%5.%6.%7"/>
      <w:lvlJc w:val="left"/>
      <w:pPr>
        <w:ind w:left="1242" w:hanging="1296"/>
      </w:pPr>
    </w:lvl>
    <w:lvl w:ilvl="7">
      <w:start w:val="1"/>
      <w:numFmt w:val="decimal"/>
      <w:pStyle w:val="8"/>
      <w:lvlText w:val="%1.%2.%3.%4.%5.%6.%7.%8"/>
      <w:lvlJc w:val="left"/>
      <w:pPr>
        <w:ind w:left="1386" w:hanging="1440"/>
      </w:pPr>
    </w:lvl>
    <w:lvl w:ilvl="8">
      <w:start w:val="1"/>
      <w:numFmt w:val="decimal"/>
      <w:pStyle w:val="9"/>
      <w:lvlText w:val="%1.%2.%3.%4.%5.%6.%7.%8.%9"/>
      <w:lvlJc w:val="left"/>
      <w:pPr>
        <w:ind w:left="1530" w:hanging="1584"/>
      </w:pPr>
    </w:lvl>
  </w:abstractNum>
  <w:abstractNum w:abstractNumId="1">
    <w:nsid w:val="16E17DD0"/>
    <w:multiLevelType w:val="hybridMultilevel"/>
    <w:tmpl w:val="AC18A496"/>
    <w:lvl w:ilvl="0" w:tplc="B8B4592C">
      <w:start w:val="1"/>
      <w:numFmt w:val="decimal"/>
      <w:lvlText w:val="%1)"/>
      <w:lvlJc w:val="left"/>
      <w:pPr>
        <w:tabs>
          <w:tab w:val="num" w:pos="420"/>
        </w:tabs>
        <w:ind w:left="420" w:hanging="420"/>
      </w:pPr>
      <w:rPr>
        <w:b/>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92560AB"/>
    <w:multiLevelType w:val="hybridMultilevel"/>
    <w:tmpl w:val="77BE2900"/>
    <w:lvl w:ilvl="0" w:tplc="4266A2DA">
      <w:start w:val="1"/>
      <w:numFmt w:val="decimal"/>
      <w:lvlText w:val="%1)"/>
      <w:lvlJc w:val="left"/>
      <w:pPr>
        <w:ind w:left="900" w:hanging="42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7206"/>
    <w:rsid w:val="001E4887"/>
    <w:rsid w:val="005A274A"/>
    <w:rsid w:val="006A7206"/>
    <w:rsid w:val="00744816"/>
    <w:rsid w:val="008B6038"/>
    <w:rsid w:val="00A75E74"/>
    <w:rsid w:val="00B91377"/>
    <w:rsid w:val="00B92733"/>
    <w:rsid w:val="00B95E7D"/>
    <w:rsid w:val="00CB4052"/>
    <w:rsid w:val="00D825E1"/>
    <w:rsid w:val="00DC6462"/>
    <w:rsid w:val="00E56050"/>
    <w:rsid w:val="00E849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887"/>
    <w:pPr>
      <w:widowControl w:val="0"/>
      <w:jc w:val="both"/>
    </w:pPr>
  </w:style>
  <w:style w:type="paragraph" w:styleId="2">
    <w:name w:val="heading 2"/>
    <w:basedOn w:val="a"/>
    <w:next w:val="a"/>
    <w:link w:val="2Char"/>
    <w:uiPriority w:val="9"/>
    <w:semiHidden/>
    <w:unhideWhenUsed/>
    <w:qFormat/>
    <w:rsid w:val="006A7206"/>
    <w:pPr>
      <w:keepNext/>
      <w:keepLines/>
      <w:numPr>
        <w:ilvl w:val="1"/>
        <w:numId w:val="1"/>
      </w:numPr>
      <w:spacing w:before="260" w:after="260" w:line="415" w:lineRule="auto"/>
      <w:outlineLvl w:val="1"/>
    </w:pPr>
    <w:rPr>
      <w:rFonts w:ascii="Cambria" w:eastAsia="宋体" w:hAnsi="Cambria" w:cs="宋体"/>
      <w:b/>
      <w:bCs/>
      <w:sz w:val="32"/>
      <w:szCs w:val="32"/>
    </w:rPr>
  </w:style>
  <w:style w:type="paragraph" w:styleId="3">
    <w:name w:val="heading 3"/>
    <w:basedOn w:val="a"/>
    <w:next w:val="a"/>
    <w:link w:val="3Char"/>
    <w:uiPriority w:val="9"/>
    <w:unhideWhenUsed/>
    <w:qFormat/>
    <w:rsid w:val="006A7206"/>
    <w:pPr>
      <w:keepNext/>
      <w:keepLines/>
      <w:numPr>
        <w:ilvl w:val="2"/>
        <w:numId w:val="1"/>
      </w:numPr>
      <w:spacing w:before="260" w:after="260" w:line="415" w:lineRule="auto"/>
      <w:outlineLvl w:val="2"/>
    </w:pPr>
    <w:rPr>
      <w:rFonts w:ascii="Calibri" w:eastAsia="宋体" w:hAnsi="Calibri" w:cs="Times New Roman"/>
      <w:b/>
      <w:bCs/>
      <w:sz w:val="32"/>
      <w:szCs w:val="32"/>
    </w:rPr>
  </w:style>
  <w:style w:type="paragraph" w:styleId="4">
    <w:name w:val="heading 4"/>
    <w:basedOn w:val="a"/>
    <w:next w:val="a"/>
    <w:link w:val="4Char"/>
    <w:uiPriority w:val="9"/>
    <w:semiHidden/>
    <w:unhideWhenUsed/>
    <w:qFormat/>
    <w:rsid w:val="006A7206"/>
    <w:pPr>
      <w:keepNext/>
      <w:keepLines/>
      <w:numPr>
        <w:ilvl w:val="3"/>
        <w:numId w:val="1"/>
      </w:numPr>
      <w:spacing w:before="280" w:after="290" w:line="374" w:lineRule="auto"/>
      <w:outlineLvl w:val="3"/>
    </w:pPr>
    <w:rPr>
      <w:rFonts w:ascii="Cambria" w:eastAsia="宋体" w:hAnsi="Cambria" w:cs="宋体"/>
      <w:b/>
      <w:bCs/>
      <w:sz w:val="28"/>
      <w:szCs w:val="28"/>
    </w:rPr>
  </w:style>
  <w:style w:type="paragraph" w:styleId="5">
    <w:name w:val="heading 5"/>
    <w:basedOn w:val="a"/>
    <w:next w:val="a"/>
    <w:link w:val="5Char"/>
    <w:uiPriority w:val="9"/>
    <w:semiHidden/>
    <w:unhideWhenUsed/>
    <w:qFormat/>
    <w:rsid w:val="006A7206"/>
    <w:pPr>
      <w:keepNext/>
      <w:keepLines/>
      <w:numPr>
        <w:ilvl w:val="4"/>
        <w:numId w:val="1"/>
      </w:numPr>
      <w:spacing w:before="280" w:after="290" w:line="374" w:lineRule="auto"/>
      <w:outlineLvl w:val="4"/>
    </w:pPr>
    <w:rPr>
      <w:rFonts w:ascii="Calibri" w:eastAsia="宋体" w:hAnsi="Calibri" w:cs="Times New Roman"/>
      <w:b/>
      <w:bCs/>
      <w:sz w:val="28"/>
      <w:szCs w:val="28"/>
    </w:rPr>
  </w:style>
  <w:style w:type="paragraph" w:styleId="6">
    <w:name w:val="heading 6"/>
    <w:basedOn w:val="a"/>
    <w:next w:val="a"/>
    <w:link w:val="6Char"/>
    <w:uiPriority w:val="9"/>
    <w:semiHidden/>
    <w:unhideWhenUsed/>
    <w:qFormat/>
    <w:rsid w:val="006A7206"/>
    <w:pPr>
      <w:keepNext/>
      <w:keepLines/>
      <w:numPr>
        <w:ilvl w:val="5"/>
        <w:numId w:val="1"/>
      </w:numPr>
      <w:spacing w:before="240" w:after="64" w:line="319" w:lineRule="auto"/>
      <w:outlineLvl w:val="5"/>
    </w:pPr>
    <w:rPr>
      <w:rFonts w:ascii="Cambria" w:eastAsia="宋体" w:hAnsi="Cambria" w:cs="宋体"/>
      <w:b/>
      <w:bCs/>
      <w:sz w:val="24"/>
      <w:szCs w:val="24"/>
    </w:rPr>
  </w:style>
  <w:style w:type="paragraph" w:styleId="7">
    <w:name w:val="heading 7"/>
    <w:basedOn w:val="a"/>
    <w:next w:val="a"/>
    <w:link w:val="7Char"/>
    <w:uiPriority w:val="9"/>
    <w:semiHidden/>
    <w:unhideWhenUsed/>
    <w:qFormat/>
    <w:rsid w:val="006A7206"/>
    <w:pPr>
      <w:keepNext/>
      <w:keepLines/>
      <w:numPr>
        <w:ilvl w:val="6"/>
        <w:numId w:val="1"/>
      </w:numPr>
      <w:spacing w:before="240" w:after="64" w:line="319"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6A7206"/>
    <w:pPr>
      <w:keepNext/>
      <w:keepLines/>
      <w:numPr>
        <w:ilvl w:val="7"/>
        <w:numId w:val="1"/>
      </w:numPr>
      <w:spacing w:before="240" w:after="64" w:line="319" w:lineRule="auto"/>
      <w:outlineLvl w:val="7"/>
    </w:pPr>
    <w:rPr>
      <w:rFonts w:ascii="Cambria" w:eastAsia="宋体" w:hAnsi="Cambria" w:cs="Times New Roman"/>
      <w:sz w:val="24"/>
      <w:szCs w:val="24"/>
    </w:rPr>
  </w:style>
  <w:style w:type="paragraph" w:styleId="9">
    <w:name w:val="heading 9"/>
    <w:basedOn w:val="a"/>
    <w:next w:val="a"/>
    <w:link w:val="9Char"/>
    <w:uiPriority w:val="9"/>
    <w:semiHidden/>
    <w:unhideWhenUsed/>
    <w:qFormat/>
    <w:rsid w:val="006A7206"/>
    <w:pPr>
      <w:keepNext/>
      <w:keepLines/>
      <w:numPr>
        <w:ilvl w:val="8"/>
        <w:numId w:val="1"/>
      </w:numPr>
      <w:spacing w:before="240" w:after="64" w:line="319"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72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7206"/>
    <w:rPr>
      <w:sz w:val="18"/>
      <w:szCs w:val="18"/>
    </w:rPr>
  </w:style>
  <w:style w:type="paragraph" w:styleId="a4">
    <w:name w:val="footer"/>
    <w:basedOn w:val="a"/>
    <w:link w:val="Char0"/>
    <w:uiPriority w:val="99"/>
    <w:semiHidden/>
    <w:unhideWhenUsed/>
    <w:rsid w:val="006A72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7206"/>
    <w:rPr>
      <w:sz w:val="18"/>
      <w:szCs w:val="18"/>
    </w:rPr>
  </w:style>
  <w:style w:type="character" w:customStyle="1" w:styleId="2Char">
    <w:name w:val="标题 2 Char"/>
    <w:basedOn w:val="a0"/>
    <w:link w:val="2"/>
    <w:uiPriority w:val="9"/>
    <w:semiHidden/>
    <w:rsid w:val="006A7206"/>
    <w:rPr>
      <w:rFonts w:ascii="Cambria" w:eastAsia="宋体" w:hAnsi="Cambria" w:cs="宋体"/>
      <w:b/>
      <w:bCs/>
      <w:sz w:val="32"/>
      <w:szCs w:val="32"/>
    </w:rPr>
  </w:style>
  <w:style w:type="character" w:customStyle="1" w:styleId="3Char">
    <w:name w:val="标题 3 Char"/>
    <w:basedOn w:val="a0"/>
    <w:link w:val="3"/>
    <w:uiPriority w:val="9"/>
    <w:rsid w:val="006A7206"/>
    <w:rPr>
      <w:rFonts w:ascii="Calibri" w:eastAsia="宋体" w:hAnsi="Calibri" w:cs="Times New Roman"/>
      <w:b/>
      <w:bCs/>
      <w:sz w:val="32"/>
      <w:szCs w:val="32"/>
    </w:rPr>
  </w:style>
  <w:style w:type="character" w:customStyle="1" w:styleId="4Char">
    <w:name w:val="标题 4 Char"/>
    <w:basedOn w:val="a0"/>
    <w:link w:val="4"/>
    <w:uiPriority w:val="9"/>
    <w:semiHidden/>
    <w:rsid w:val="006A7206"/>
    <w:rPr>
      <w:rFonts w:ascii="Cambria" w:eastAsia="宋体" w:hAnsi="Cambria" w:cs="宋体"/>
      <w:b/>
      <w:bCs/>
      <w:sz w:val="28"/>
      <w:szCs w:val="28"/>
    </w:rPr>
  </w:style>
  <w:style w:type="character" w:customStyle="1" w:styleId="5Char">
    <w:name w:val="标题 5 Char"/>
    <w:basedOn w:val="a0"/>
    <w:link w:val="5"/>
    <w:uiPriority w:val="9"/>
    <w:semiHidden/>
    <w:rsid w:val="006A7206"/>
    <w:rPr>
      <w:rFonts w:ascii="Calibri" w:eastAsia="宋体" w:hAnsi="Calibri" w:cs="Times New Roman"/>
      <w:b/>
      <w:bCs/>
      <w:sz w:val="28"/>
      <w:szCs w:val="28"/>
    </w:rPr>
  </w:style>
  <w:style w:type="character" w:customStyle="1" w:styleId="6Char">
    <w:name w:val="标题 6 Char"/>
    <w:basedOn w:val="a0"/>
    <w:link w:val="6"/>
    <w:uiPriority w:val="9"/>
    <w:semiHidden/>
    <w:rsid w:val="006A7206"/>
    <w:rPr>
      <w:rFonts w:ascii="Cambria" w:eastAsia="宋体" w:hAnsi="Cambria" w:cs="宋体"/>
      <w:b/>
      <w:bCs/>
      <w:sz w:val="24"/>
      <w:szCs w:val="24"/>
    </w:rPr>
  </w:style>
  <w:style w:type="character" w:customStyle="1" w:styleId="7Char">
    <w:name w:val="标题 7 Char"/>
    <w:basedOn w:val="a0"/>
    <w:link w:val="7"/>
    <w:uiPriority w:val="9"/>
    <w:semiHidden/>
    <w:rsid w:val="006A7206"/>
    <w:rPr>
      <w:rFonts w:ascii="Calibri" w:eastAsia="宋体" w:hAnsi="Calibri" w:cs="Times New Roman"/>
      <w:b/>
      <w:bCs/>
      <w:sz w:val="24"/>
      <w:szCs w:val="24"/>
    </w:rPr>
  </w:style>
  <w:style w:type="character" w:customStyle="1" w:styleId="8Char">
    <w:name w:val="标题 8 Char"/>
    <w:basedOn w:val="a0"/>
    <w:link w:val="8"/>
    <w:uiPriority w:val="9"/>
    <w:semiHidden/>
    <w:rsid w:val="006A7206"/>
    <w:rPr>
      <w:rFonts w:ascii="Cambria" w:eastAsia="宋体" w:hAnsi="Cambria" w:cs="Times New Roman"/>
      <w:sz w:val="24"/>
      <w:szCs w:val="24"/>
    </w:rPr>
  </w:style>
  <w:style w:type="character" w:customStyle="1" w:styleId="9Char">
    <w:name w:val="标题 9 Char"/>
    <w:basedOn w:val="a0"/>
    <w:link w:val="9"/>
    <w:uiPriority w:val="9"/>
    <w:semiHidden/>
    <w:rsid w:val="006A7206"/>
    <w:rPr>
      <w:rFonts w:ascii="Cambria" w:eastAsia="宋体" w:hAnsi="Cambria" w:cs="Times New Roman"/>
      <w:szCs w:val="21"/>
    </w:rPr>
  </w:style>
  <w:style w:type="paragraph" w:styleId="a5">
    <w:name w:val="annotation text"/>
    <w:basedOn w:val="a"/>
    <w:link w:val="Char1"/>
    <w:uiPriority w:val="99"/>
    <w:semiHidden/>
    <w:unhideWhenUsed/>
    <w:rsid w:val="006A7206"/>
    <w:pPr>
      <w:jc w:val="left"/>
    </w:pPr>
    <w:rPr>
      <w:rFonts w:ascii="Calibri" w:eastAsia="宋体" w:hAnsi="Calibri" w:cs="Times New Roman"/>
    </w:rPr>
  </w:style>
  <w:style w:type="character" w:customStyle="1" w:styleId="Char1">
    <w:name w:val="批注文字 Char"/>
    <w:basedOn w:val="a0"/>
    <w:link w:val="a5"/>
    <w:uiPriority w:val="99"/>
    <w:semiHidden/>
    <w:rsid w:val="006A7206"/>
    <w:rPr>
      <w:rFonts w:ascii="Calibri" w:eastAsia="宋体" w:hAnsi="Calibri" w:cs="Times New Roman"/>
    </w:rPr>
  </w:style>
  <w:style w:type="character" w:styleId="a6">
    <w:name w:val="annotation reference"/>
    <w:basedOn w:val="a0"/>
    <w:uiPriority w:val="99"/>
    <w:semiHidden/>
    <w:unhideWhenUsed/>
    <w:rsid w:val="006A7206"/>
    <w:rPr>
      <w:sz w:val="21"/>
      <w:szCs w:val="21"/>
    </w:rPr>
  </w:style>
  <w:style w:type="paragraph" w:styleId="a7">
    <w:name w:val="Balloon Text"/>
    <w:basedOn w:val="a"/>
    <w:link w:val="Char2"/>
    <w:uiPriority w:val="99"/>
    <w:semiHidden/>
    <w:unhideWhenUsed/>
    <w:rsid w:val="006A7206"/>
    <w:rPr>
      <w:sz w:val="18"/>
      <w:szCs w:val="18"/>
    </w:rPr>
  </w:style>
  <w:style w:type="character" w:customStyle="1" w:styleId="Char2">
    <w:name w:val="批注框文本 Char"/>
    <w:basedOn w:val="a0"/>
    <w:link w:val="a7"/>
    <w:uiPriority w:val="99"/>
    <w:semiHidden/>
    <w:rsid w:val="006A7206"/>
    <w:rPr>
      <w:sz w:val="18"/>
      <w:szCs w:val="18"/>
    </w:rPr>
  </w:style>
  <w:style w:type="paragraph" w:styleId="a8">
    <w:name w:val="Document Map"/>
    <w:basedOn w:val="a"/>
    <w:link w:val="Char3"/>
    <w:uiPriority w:val="99"/>
    <w:semiHidden/>
    <w:unhideWhenUsed/>
    <w:rsid w:val="006A7206"/>
    <w:rPr>
      <w:rFonts w:ascii="宋体" w:eastAsia="宋体"/>
      <w:sz w:val="18"/>
      <w:szCs w:val="18"/>
    </w:rPr>
  </w:style>
  <w:style w:type="character" w:customStyle="1" w:styleId="Char3">
    <w:name w:val="文档结构图 Char"/>
    <w:basedOn w:val="a0"/>
    <w:link w:val="a8"/>
    <w:uiPriority w:val="99"/>
    <w:semiHidden/>
    <w:rsid w:val="006A7206"/>
    <w:rPr>
      <w:rFonts w:ascii="宋体" w:eastAsia="宋体"/>
      <w:sz w:val="18"/>
      <w:szCs w:val="18"/>
    </w:rPr>
  </w:style>
  <w:style w:type="paragraph" w:styleId="a9">
    <w:name w:val="annotation subject"/>
    <w:basedOn w:val="a5"/>
    <w:next w:val="a5"/>
    <w:link w:val="Char4"/>
    <w:uiPriority w:val="99"/>
    <w:semiHidden/>
    <w:unhideWhenUsed/>
    <w:rsid w:val="00B92733"/>
    <w:rPr>
      <w:rFonts w:asciiTheme="minorHAnsi" w:eastAsiaTheme="minorEastAsia" w:hAnsiTheme="minorHAnsi" w:cstheme="minorBidi"/>
      <w:b/>
      <w:bCs/>
    </w:rPr>
  </w:style>
  <w:style w:type="character" w:customStyle="1" w:styleId="Char4">
    <w:name w:val="批注主题 Char"/>
    <w:basedOn w:val="Char1"/>
    <w:link w:val="a9"/>
    <w:uiPriority w:val="99"/>
    <w:semiHidden/>
    <w:rsid w:val="00B92733"/>
    <w:rPr>
      <w:b/>
      <w:bCs/>
    </w:rPr>
  </w:style>
</w:styles>
</file>

<file path=word/webSettings.xml><?xml version="1.0" encoding="utf-8"?>
<w:webSettings xmlns:r="http://schemas.openxmlformats.org/officeDocument/2006/relationships" xmlns:w="http://schemas.openxmlformats.org/wordprocessingml/2006/main">
  <w:divs>
    <w:div w:id="901603482">
      <w:bodyDiv w:val="1"/>
      <w:marLeft w:val="0"/>
      <w:marRight w:val="0"/>
      <w:marTop w:val="0"/>
      <w:marBottom w:val="0"/>
      <w:divBdr>
        <w:top w:val="none" w:sz="0" w:space="0" w:color="auto"/>
        <w:left w:val="none" w:sz="0" w:space="0" w:color="auto"/>
        <w:bottom w:val="none" w:sz="0" w:space="0" w:color="auto"/>
        <w:right w:val="none" w:sz="0" w:space="0" w:color="auto"/>
      </w:divBdr>
    </w:div>
    <w:div w:id="200940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739</Words>
  <Characters>4214</Characters>
  <Application>Microsoft Office Word</Application>
  <DocSecurity>0</DocSecurity>
  <Lines>35</Lines>
  <Paragraphs>9</Paragraphs>
  <ScaleCrop>false</ScaleCrop>
  <Company>whu-cs</Company>
  <LinksUpToDate>false</LinksUpToDate>
  <CharactersWithSpaces>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mariayh</dc:creator>
  <cp:keywords/>
  <dc:description/>
  <cp:lastModifiedBy>mariayh</cp:lastModifiedBy>
  <cp:revision>7</cp:revision>
  <dcterms:created xsi:type="dcterms:W3CDTF">2012-03-12T09:27:00Z</dcterms:created>
  <dcterms:modified xsi:type="dcterms:W3CDTF">2012-03-12T22:23:00Z</dcterms:modified>
</cp:coreProperties>
</file>